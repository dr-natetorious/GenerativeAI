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69F2" w14:textId="77777777" w:rsidR="001C1A85" w:rsidRPr="00E216F1" w:rsidRDefault="001C1A85" w:rsidP="00E216F1">
      <w:pPr>
        <w:jc w:val="center"/>
        <w:rPr>
          <w:b/>
          <w:bCs/>
        </w:rPr>
      </w:pPr>
      <w:r w:rsidRPr="00E216F1">
        <w:rPr>
          <w:b/>
          <w:bCs/>
        </w:rPr>
        <w:t>Evaluating Generative AI for Regulated Enterprise Environments</w:t>
      </w:r>
    </w:p>
    <w:p w14:paraId="783DD74E" w14:textId="77777777" w:rsidR="001C1A85" w:rsidRPr="00887A22" w:rsidRDefault="001C1A85" w:rsidP="00E216F1">
      <w:pPr>
        <w:ind w:firstLine="0"/>
      </w:pPr>
    </w:p>
    <w:p w14:paraId="7779C8B0" w14:textId="77777777" w:rsidR="001C1A85" w:rsidRPr="00887A22" w:rsidRDefault="001C1A85" w:rsidP="00E216F1">
      <w:pPr>
        <w:jc w:val="center"/>
      </w:pPr>
    </w:p>
    <w:p w14:paraId="3F3F6653" w14:textId="5F878053" w:rsidR="001C1A85" w:rsidRPr="00887A22" w:rsidRDefault="001C1A85" w:rsidP="00E216F1">
      <w:pPr>
        <w:ind w:firstLine="0"/>
        <w:jc w:val="center"/>
      </w:pPr>
      <w:r w:rsidRPr="00887A22">
        <w:t>Submitted to Northcentral University</w:t>
      </w:r>
    </w:p>
    <w:p w14:paraId="479AC26F" w14:textId="41FE9ADA" w:rsidR="001C1A85" w:rsidRPr="00887A22" w:rsidRDefault="001C1A85" w:rsidP="00E216F1">
      <w:pPr>
        <w:ind w:firstLine="0"/>
        <w:jc w:val="center"/>
      </w:pPr>
      <w:r w:rsidRPr="00887A22">
        <w:t xml:space="preserve">School of </w:t>
      </w:r>
      <w:r>
        <w:t>Computer Science</w:t>
      </w:r>
    </w:p>
    <w:p w14:paraId="0CBF7D01" w14:textId="16CC9862" w:rsidR="001C1A85" w:rsidRPr="00887A22" w:rsidRDefault="001C1A85" w:rsidP="00E216F1">
      <w:pPr>
        <w:ind w:firstLine="0"/>
        <w:jc w:val="center"/>
      </w:pPr>
      <w:r w:rsidRPr="00887A22">
        <w:t>in Partial Fulfillment of the</w:t>
      </w:r>
    </w:p>
    <w:p w14:paraId="7A00D72C" w14:textId="3AA63F06" w:rsidR="001C1A85" w:rsidRPr="00887A22" w:rsidRDefault="001C1A85" w:rsidP="00E216F1">
      <w:pPr>
        <w:ind w:firstLine="0"/>
        <w:jc w:val="center"/>
      </w:pPr>
      <w:r w:rsidRPr="00887A22">
        <w:t>Requirements for the Degree of</w:t>
      </w:r>
    </w:p>
    <w:p w14:paraId="0D4BB716" w14:textId="77777777" w:rsidR="001C1A85" w:rsidRPr="00887A22" w:rsidRDefault="001C1A85" w:rsidP="00E216F1">
      <w:pPr>
        <w:ind w:firstLine="0"/>
        <w:jc w:val="center"/>
      </w:pPr>
      <w:r w:rsidRPr="00887A22">
        <w:t>DOCTOR OF</w:t>
      </w:r>
      <w:r w:rsidRPr="00887A22">
        <w:rPr>
          <w:b/>
        </w:rPr>
        <w:t xml:space="preserve"> </w:t>
      </w:r>
      <w:commentRangeStart w:id="0"/>
      <w:r>
        <w:t>PHILOSOPHY</w:t>
      </w:r>
      <w:commentRangeEnd w:id="0"/>
      <w:r>
        <w:rPr>
          <w:rStyle w:val="CommentReference"/>
          <w:rFonts w:cs="Arial"/>
          <w:szCs w:val="20"/>
        </w:rPr>
        <w:commentReference w:id="0"/>
      </w:r>
    </w:p>
    <w:p w14:paraId="30AF0FBF" w14:textId="77777777" w:rsidR="001C1A85" w:rsidRPr="00887A22" w:rsidRDefault="001C1A85" w:rsidP="00E216F1">
      <w:pPr>
        <w:ind w:firstLine="0"/>
      </w:pPr>
    </w:p>
    <w:p w14:paraId="46FBEFF9" w14:textId="77777777" w:rsidR="001C1A85" w:rsidRPr="00887A22" w:rsidRDefault="001C1A85" w:rsidP="00E216F1">
      <w:pPr>
        <w:jc w:val="center"/>
      </w:pPr>
    </w:p>
    <w:p w14:paraId="4A31F847" w14:textId="77777777" w:rsidR="001C1A85" w:rsidRPr="00887A22" w:rsidRDefault="001C1A85" w:rsidP="00E216F1">
      <w:pPr>
        <w:ind w:firstLine="0"/>
        <w:jc w:val="center"/>
      </w:pPr>
      <w:r w:rsidRPr="00887A22">
        <w:t>by</w:t>
      </w:r>
    </w:p>
    <w:p w14:paraId="7A0E86F1" w14:textId="77777777" w:rsidR="001C1A85" w:rsidRPr="00887A22" w:rsidRDefault="001C1A85" w:rsidP="00E216F1">
      <w:pPr>
        <w:jc w:val="center"/>
      </w:pPr>
    </w:p>
    <w:p w14:paraId="391B9295" w14:textId="6C52D5E7" w:rsidR="001C1A85" w:rsidRPr="00887A22" w:rsidRDefault="001C1A85" w:rsidP="00E216F1">
      <w:pPr>
        <w:ind w:firstLine="0"/>
        <w:jc w:val="center"/>
      </w:pPr>
      <w:r>
        <w:t>Nate Bachmeier</w:t>
      </w:r>
    </w:p>
    <w:p w14:paraId="0574FC9B" w14:textId="77777777" w:rsidR="001C1A85" w:rsidRPr="00887A22" w:rsidRDefault="001C1A85" w:rsidP="00E216F1">
      <w:pPr>
        <w:ind w:firstLine="0"/>
      </w:pPr>
    </w:p>
    <w:p w14:paraId="740B73A3" w14:textId="77777777" w:rsidR="001C1A85" w:rsidRPr="00887A22" w:rsidRDefault="001C1A85" w:rsidP="00E216F1"/>
    <w:p w14:paraId="7660304B" w14:textId="77777777" w:rsidR="001C1A85" w:rsidRPr="00887A22" w:rsidRDefault="001C1A85" w:rsidP="00E216F1"/>
    <w:p w14:paraId="6329A5A7" w14:textId="77777777" w:rsidR="001C1A85" w:rsidRPr="00887A22" w:rsidRDefault="001C1A85" w:rsidP="00E216F1">
      <w:pPr>
        <w:ind w:firstLine="0"/>
        <w:jc w:val="center"/>
      </w:pPr>
      <w:r>
        <w:t>La Jolla</w:t>
      </w:r>
      <w:r w:rsidRPr="00887A22">
        <w:t>, California</w:t>
      </w:r>
    </w:p>
    <w:p w14:paraId="4FC4F3F9" w14:textId="77777777" w:rsidR="001C1A85" w:rsidRPr="00887A22" w:rsidRDefault="001C1A85" w:rsidP="00E216F1">
      <w:pPr>
        <w:jc w:val="center"/>
      </w:pPr>
    </w:p>
    <w:p w14:paraId="51D07E68" w14:textId="77777777" w:rsidR="001C1A85" w:rsidRDefault="001C1A85" w:rsidP="00E216F1">
      <w:pPr>
        <w:ind w:firstLine="0"/>
        <w:jc w:val="center"/>
      </w:pPr>
      <w:r>
        <w:t>June</w:t>
      </w:r>
      <w:r w:rsidRPr="00887A22">
        <w:t xml:space="preserve"> </w:t>
      </w:r>
      <w:r>
        <w:t>2023</w:t>
      </w:r>
    </w:p>
    <w:p w14:paraId="4B6CE92F" w14:textId="77777777" w:rsidR="00A82120" w:rsidRPr="00887A22" w:rsidRDefault="00A82120" w:rsidP="00E216F1"/>
    <w:p w14:paraId="1992F705" w14:textId="3169B64A" w:rsidR="00A82120" w:rsidRDefault="00A82120" w:rsidP="00E216F1"/>
    <w:p w14:paraId="3F8312B2" w14:textId="6608E44D" w:rsidR="00A82120" w:rsidRDefault="00A82120" w:rsidP="00E216F1"/>
    <w:p w14:paraId="7E2B5C39" w14:textId="77777777" w:rsidR="00A82120" w:rsidRPr="00A82120" w:rsidRDefault="00A82120" w:rsidP="00E216F1">
      <w:pPr>
        <w:sectPr w:rsidR="00A82120" w:rsidRPr="00A82120" w:rsidSect="00530234">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fmt="lowerRoman" w:start="1"/>
          <w:cols w:space="720"/>
          <w:docGrid w:linePitch="326"/>
        </w:sectPr>
      </w:pPr>
    </w:p>
    <w:p w14:paraId="79F590B3" w14:textId="77777777" w:rsidR="00887A22" w:rsidRPr="00297371" w:rsidRDefault="00887A22" w:rsidP="00E216F1">
      <w:commentRangeStart w:id="1"/>
      <w:r w:rsidRPr="00297371">
        <w:lastRenderedPageBreak/>
        <w:t>Abstract</w:t>
      </w:r>
      <w:commentRangeEnd w:id="1"/>
      <w:r w:rsidR="00DC70D7" w:rsidRPr="00297371">
        <w:rPr>
          <w:rStyle w:val="CommentReference"/>
          <w:rFonts w:cs="Arial"/>
          <w:b/>
          <w:bCs/>
          <w:szCs w:val="20"/>
        </w:rPr>
        <w:commentReference w:id="1"/>
      </w:r>
    </w:p>
    <w:p w14:paraId="5CBD119F" w14:textId="77777777" w:rsidR="00887A22" w:rsidRPr="00887A22" w:rsidRDefault="00887A22" w:rsidP="00E216F1"/>
    <w:p w14:paraId="5C59DE7F" w14:textId="77777777" w:rsidR="00887A22" w:rsidRPr="00887A22" w:rsidRDefault="00887A22" w:rsidP="00E216F1">
      <w:commentRangeStart w:id="2"/>
      <w:r w:rsidRPr="00887A22">
        <w:t>Begin</w:t>
      </w:r>
      <w:commentRangeEnd w:id="2"/>
      <w:r w:rsidR="00D96395">
        <w:rPr>
          <w:rStyle w:val="CommentReference"/>
          <w:rFonts w:cs="Arial"/>
          <w:szCs w:val="20"/>
        </w:rPr>
        <w:commentReference w:id="2"/>
      </w:r>
      <w:r w:rsidRPr="00887A22">
        <w:t xml:space="preserve"> writing here…</w:t>
      </w:r>
    </w:p>
    <w:p w14:paraId="7EB990E4" w14:textId="77777777" w:rsidR="00887A22" w:rsidRPr="00887A22" w:rsidRDefault="00887A22" w:rsidP="00E216F1">
      <w:r w:rsidRPr="00887A22">
        <w:t>Checklist:</w:t>
      </w:r>
    </w:p>
    <w:p w14:paraId="2FF8641B" w14:textId="77777777" w:rsidR="00887A22" w:rsidRPr="00887A22" w:rsidRDefault="00000000" w:rsidP="00E216F1">
      <w:sdt>
        <w:sdtPr>
          <w:id w:val="19199016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introduce the study topic, state the research problem, and describe who or what is impacted by this problem.</w:t>
      </w:r>
    </w:p>
    <w:p w14:paraId="67251B3A" w14:textId="77777777" w:rsidR="00887A22" w:rsidRPr="00887A22" w:rsidRDefault="00000000" w:rsidP="00E216F1">
      <w:sdt>
        <w:sdtPr>
          <w:id w:val="-11020255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articulate the study purpose and guiding theoretical or conceptual framework of the study.</w:t>
      </w:r>
    </w:p>
    <w:p w14:paraId="15925B7C" w14:textId="77777777" w:rsidR="00887A22" w:rsidRPr="00887A22" w:rsidRDefault="00000000" w:rsidP="00E216F1">
      <w:sdt>
        <w:sdtPr>
          <w:id w:val="1662159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details about the research methodology, participants, questions, design, procedures, and analysis.</w:t>
      </w:r>
    </w:p>
    <w:p w14:paraId="2ACC6E9A" w14:textId="77777777" w:rsidR="00887A22" w:rsidRPr="00887A22" w:rsidRDefault="00000000" w:rsidP="00E216F1">
      <w:sdt>
        <w:sdtPr>
          <w:id w:val="-195548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Clearly present the results in relation to the research questions. </w:t>
      </w:r>
    </w:p>
    <w:p w14:paraId="7FBBD984" w14:textId="77777777" w:rsidR="00887A22" w:rsidRPr="00887A22" w:rsidRDefault="00000000" w:rsidP="00E216F1">
      <w:sdt>
        <w:sdtPr>
          <w:id w:val="99684366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State the conclusions to include both the potential implications of the </w:t>
      </w:r>
      <w:proofErr w:type="gramStart"/>
      <w:r w:rsidR="00887A22" w:rsidRPr="00887A22">
        <w:t>results on</w:t>
      </w:r>
      <w:proofErr w:type="gramEnd"/>
      <w:r w:rsidR="00887A22" w:rsidRPr="00887A22">
        <w:t xml:space="preserve"> and the recommendations for future research and practice.</w:t>
      </w:r>
    </w:p>
    <w:p w14:paraId="64949968" w14:textId="28670388" w:rsidR="00887A22" w:rsidRPr="00887A22" w:rsidRDefault="00000000" w:rsidP="00E216F1">
      <w:sdt>
        <w:sdtPr>
          <w:id w:val="-19865396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include citations and abbreviations or acronyms, except those noted as exceptions by the American Psychological Association (APA). </w:t>
      </w:r>
    </w:p>
    <w:p w14:paraId="33CE1FBF" w14:textId="77777777" w:rsidR="00887A22" w:rsidRPr="00887A22" w:rsidRDefault="00000000" w:rsidP="00E216F1">
      <w:sdt>
        <w:sdtPr>
          <w:id w:val="11125598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exceed 350 words. Strive for one page.</w:t>
      </w:r>
    </w:p>
    <w:p w14:paraId="05A4AA9F" w14:textId="77777777" w:rsidR="00887A22" w:rsidRPr="00887A22" w:rsidRDefault="00887A22" w:rsidP="00E216F1"/>
    <w:p w14:paraId="39C5F41C" w14:textId="0B07C5E0" w:rsidR="00887A22" w:rsidRPr="00887A22" w:rsidRDefault="00887A22" w:rsidP="00E216F1">
      <w:r w:rsidRPr="00887A22">
        <w:br w:type="page"/>
      </w:r>
    </w:p>
    <w:p w14:paraId="7A329914" w14:textId="77777777" w:rsidR="00887A22" w:rsidRPr="00D00B18" w:rsidRDefault="00887A22" w:rsidP="00E216F1">
      <w:r w:rsidRPr="468D589A">
        <w:lastRenderedPageBreak/>
        <w:br w:type="page"/>
      </w:r>
      <w:commentRangeStart w:id="3"/>
      <w:commentRangeStart w:id="4"/>
      <w:commentRangeStart w:id="5"/>
      <w:r w:rsidRPr="468D589A">
        <w:lastRenderedPageBreak/>
        <w:t>Table of Contents</w:t>
      </w:r>
      <w:commentRangeEnd w:id="3"/>
      <w:r>
        <w:rPr>
          <w:rStyle w:val="CommentReference"/>
        </w:rPr>
        <w:commentReference w:id="3"/>
      </w:r>
      <w:commentRangeEnd w:id="4"/>
      <w:r>
        <w:rPr>
          <w:rStyle w:val="CommentReference"/>
        </w:rPr>
        <w:commentReference w:id="4"/>
      </w:r>
      <w:commentRangeEnd w:id="5"/>
      <w:r>
        <w:rPr>
          <w:rStyle w:val="CommentReference"/>
        </w:rPr>
        <w:commentReference w:id="5"/>
      </w:r>
      <w:bookmarkStart w:id="6" w:name="_Toc321056102"/>
      <w:bookmarkStart w:id="7" w:name="_Toc321079228"/>
      <w:bookmarkStart w:id="8" w:name="_Toc321080202"/>
      <w:bookmarkStart w:id="9" w:name="_Toc229316232"/>
      <w:bookmarkEnd w:id="6"/>
      <w:bookmarkEnd w:id="7"/>
      <w:bookmarkEnd w:id="8"/>
    </w:p>
    <w:bookmarkStart w:id="10" w:name="_Toc251423627"/>
    <w:bookmarkEnd w:id="9"/>
    <w:p w14:paraId="71163BA7" w14:textId="385CF6D5" w:rsidR="00716C58" w:rsidRDefault="00D41F7B" w:rsidP="00E216F1">
      <w:pPr>
        <w:pStyle w:val="TOC1"/>
        <w:rPr>
          <w:rFonts w:asciiTheme="minorHAnsi" w:eastAsiaTheme="minorEastAsia" w:hAnsiTheme="minorHAnsi" w:cstheme="minorBidi"/>
          <w:noProof/>
          <w:sz w:val="22"/>
        </w:rPr>
      </w:pPr>
      <w:r>
        <w:fldChar w:fldCharType="begin"/>
      </w:r>
      <w:r>
        <w:instrText xml:space="preserve"> TOC \o "1-2" \h \z \u </w:instrText>
      </w:r>
      <w:r>
        <w:fldChar w:fldCharType="separate"/>
      </w:r>
      <w:hyperlink w:anchor="_Toc51929210" w:history="1">
        <w:r w:rsidR="00716C58" w:rsidRPr="00EA7E2C">
          <w:rPr>
            <w:rStyle w:val="Hyperlink"/>
            <w:noProof/>
          </w:rPr>
          <w:t>Chapter 1: Introduction</w:t>
        </w:r>
        <w:r w:rsidR="00716C58">
          <w:rPr>
            <w:noProof/>
            <w:webHidden/>
          </w:rPr>
          <w:tab/>
        </w:r>
        <w:r w:rsidR="00716C58">
          <w:rPr>
            <w:noProof/>
            <w:webHidden/>
          </w:rPr>
          <w:fldChar w:fldCharType="begin"/>
        </w:r>
        <w:r w:rsidR="00716C58">
          <w:rPr>
            <w:noProof/>
            <w:webHidden/>
          </w:rPr>
          <w:instrText xml:space="preserve"> PAGEREF _Toc51929210 \h </w:instrText>
        </w:r>
        <w:r w:rsidR="00716C58">
          <w:rPr>
            <w:noProof/>
            <w:webHidden/>
          </w:rPr>
        </w:r>
        <w:r w:rsidR="00716C58">
          <w:rPr>
            <w:noProof/>
            <w:webHidden/>
          </w:rPr>
          <w:fldChar w:fldCharType="separate"/>
        </w:r>
        <w:r w:rsidR="00716C58">
          <w:rPr>
            <w:noProof/>
            <w:webHidden/>
          </w:rPr>
          <w:t>1</w:t>
        </w:r>
        <w:r w:rsidR="00716C58">
          <w:rPr>
            <w:noProof/>
            <w:webHidden/>
          </w:rPr>
          <w:fldChar w:fldCharType="end"/>
        </w:r>
      </w:hyperlink>
    </w:p>
    <w:p w14:paraId="7CFB7292" w14:textId="7C11009C" w:rsidR="00716C58" w:rsidRDefault="00000000" w:rsidP="00E216F1">
      <w:pPr>
        <w:pStyle w:val="TOC2"/>
        <w:rPr>
          <w:rFonts w:asciiTheme="minorHAnsi" w:eastAsiaTheme="minorEastAsia" w:hAnsiTheme="minorHAnsi" w:cstheme="minorBidi"/>
          <w:noProof/>
          <w:sz w:val="22"/>
          <w:szCs w:val="22"/>
        </w:rPr>
      </w:pPr>
      <w:hyperlink w:anchor="_Toc51929211" w:history="1">
        <w:r w:rsidR="00716C58" w:rsidRPr="00EA7E2C">
          <w:rPr>
            <w:rStyle w:val="Hyperlink"/>
            <w:noProof/>
          </w:rPr>
          <w:t>Statement of the Problem</w:t>
        </w:r>
        <w:r w:rsidR="00716C58">
          <w:rPr>
            <w:noProof/>
            <w:webHidden/>
          </w:rPr>
          <w:tab/>
        </w:r>
        <w:r w:rsidR="00716C58">
          <w:rPr>
            <w:noProof/>
            <w:webHidden/>
          </w:rPr>
          <w:fldChar w:fldCharType="begin"/>
        </w:r>
        <w:r w:rsidR="00716C58">
          <w:rPr>
            <w:noProof/>
            <w:webHidden/>
          </w:rPr>
          <w:instrText xml:space="preserve"> PAGEREF _Toc51929211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55674373" w14:textId="161EC048" w:rsidR="00716C58" w:rsidRDefault="00000000" w:rsidP="00E216F1">
      <w:pPr>
        <w:pStyle w:val="TOC2"/>
        <w:rPr>
          <w:rFonts w:asciiTheme="minorHAnsi" w:eastAsiaTheme="minorEastAsia" w:hAnsiTheme="minorHAnsi" w:cstheme="minorBidi"/>
          <w:noProof/>
          <w:sz w:val="22"/>
          <w:szCs w:val="22"/>
        </w:rPr>
      </w:pPr>
      <w:hyperlink w:anchor="_Toc51929212" w:history="1">
        <w:r w:rsidR="00716C58" w:rsidRPr="00EA7E2C">
          <w:rPr>
            <w:rStyle w:val="Hyperlink"/>
            <w:noProof/>
          </w:rPr>
          <w:t>Purpose of the Study</w:t>
        </w:r>
        <w:r w:rsidR="00716C58">
          <w:rPr>
            <w:noProof/>
            <w:webHidden/>
          </w:rPr>
          <w:tab/>
        </w:r>
        <w:r w:rsidR="00716C58">
          <w:rPr>
            <w:noProof/>
            <w:webHidden/>
          </w:rPr>
          <w:fldChar w:fldCharType="begin"/>
        </w:r>
        <w:r w:rsidR="00716C58">
          <w:rPr>
            <w:noProof/>
            <w:webHidden/>
          </w:rPr>
          <w:instrText xml:space="preserve"> PAGEREF _Toc51929212 \h </w:instrText>
        </w:r>
        <w:r w:rsidR="00716C58">
          <w:rPr>
            <w:noProof/>
            <w:webHidden/>
          </w:rPr>
        </w:r>
        <w:r w:rsidR="00716C58">
          <w:rPr>
            <w:noProof/>
            <w:webHidden/>
          </w:rPr>
          <w:fldChar w:fldCharType="separate"/>
        </w:r>
        <w:r w:rsidR="00716C58">
          <w:rPr>
            <w:noProof/>
            <w:webHidden/>
          </w:rPr>
          <w:t>2</w:t>
        </w:r>
        <w:r w:rsidR="00716C58">
          <w:rPr>
            <w:noProof/>
            <w:webHidden/>
          </w:rPr>
          <w:fldChar w:fldCharType="end"/>
        </w:r>
      </w:hyperlink>
    </w:p>
    <w:p w14:paraId="759368B8" w14:textId="60D343DC" w:rsidR="00716C58" w:rsidRDefault="00000000" w:rsidP="00E216F1">
      <w:pPr>
        <w:pStyle w:val="TOC2"/>
        <w:rPr>
          <w:rFonts w:asciiTheme="minorHAnsi" w:eastAsiaTheme="minorEastAsia" w:hAnsiTheme="minorHAnsi" w:cstheme="minorBidi"/>
          <w:noProof/>
          <w:sz w:val="22"/>
          <w:szCs w:val="22"/>
        </w:rPr>
      </w:pPr>
      <w:hyperlink w:anchor="_Toc51929213" w:history="1">
        <w:r w:rsidR="00716C58" w:rsidRPr="00EA7E2C">
          <w:rPr>
            <w:rStyle w:val="Hyperlink"/>
            <w:noProof/>
          </w:rPr>
          <w:t xml:space="preserve">Introduction to Theoretical or Conceptual Framework </w:t>
        </w:r>
        <w:r w:rsidR="00716C58">
          <w:rPr>
            <w:noProof/>
            <w:webHidden/>
          </w:rPr>
          <w:tab/>
        </w:r>
        <w:r w:rsidR="00716C58">
          <w:rPr>
            <w:noProof/>
            <w:webHidden/>
          </w:rPr>
          <w:fldChar w:fldCharType="begin"/>
        </w:r>
        <w:r w:rsidR="00716C58">
          <w:rPr>
            <w:noProof/>
            <w:webHidden/>
          </w:rPr>
          <w:instrText xml:space="preserve"> PAGEREF _Toc51929213 \h </w:instrText>
        </w:r>
        <w:r w:rsidR="00716C58">
          <w:rPr>
            <w:noProof/>
            <w:webHidden/>
          </w:rPr>
        </w:r>
        <w:r w:rsidR="00716C58">
          <w:rPr>
            <w:noProof/>
            <w:webHidden/>
          </w:rPr>
          <w:fldChar w:fldCharType="separate"/>
        </w:r>
        <w:r w:rsidR="00716C58">
          <w:rPr>
            <w:noProof/>
            <w:webHidden/>
          </w:rPr>
          <w:t>3</w:t>
        </w:r>
        <w:r w:rsidR="00716C58">
          <w:rPr>
            <w:noProof/>
            <w:webHidden/>
          </w:rPr>
          <w:fldChar w:fldCharType="end"/>
        </w:r>
      </w:hyperlink>
    </w:p>
    <w:p w14:paraId="332541CC" w14:textId="13DF3BC2" w:rsidR="00716C58" w:rsidRDefault="00000000" w:rsidP="00E216F1">
      <w:pPr>
        <w:pStyle w:val="TOC2"/>
        <w:rPr>
          <w:rFonts w:asciiTheme="minorHAnsi" w:eastAsiaTheme="minorEastAsia" w:hAnsiTheme="minorHAnsi" w:cstheme="minorBidi"/>
          <w:noProof/>
          <w:sz w:val="22"/>
          <w:szCs w:val="22"/>
        </w:rPr>
      </w:pPr>
      <w:hyperlink w:anchor="_Toc51929214" w:history="1">
        <w:r w:rsidR="00716C58" w:rsidRPr="00EA7E2C">
          <w:rPr>
            <w:rStyle w:val="Hyperlink"/>
            <w:noProof/>
          </w:rPr>
          <w:t>Introduction to Research Methodology and Design</w:t>
        </w:r>
        <w:r w:rsidR="00716C58">
          <w:rPr>
            <w:noProof/>
            <w:webHidden/>
          </w:rPr>
          <w:tab/>
        </w:r>
        <w:r w:rsidR="00716C58">
          <w:rPr>
            <w:noProof/>
            <w:webHidden/>
          </w:rPr>
          <w:fldChar w:fldCharType="begin"/>
        </w:r>
        <w:r w:rsidR="00716C58">
          <w:rPr>
            <w:noProof/>
            <w:webHidden/>
          </w:rPr>
          <w:instrText xml:space="preserve"> PAGEREF _Toc51929214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3759F8C4" w14:textId="2FB2DA74" w:rsidR="00716C58" w:rsidRDefault="00000000" w:rsidP="00E216F1">
      <w:pPr>
        <w:pStyle w:val="TOC2"/>
        <w:rPr>
          <w:rFonts w:asciiTheme="minorHAnsi" w:eastAsiaTheme="minorEastAsia" w:hAnsiTheme="minorHAnsi" w:cstheme="minorBidi"/>
          <w:noProof/>
          <w:sz w:val="22"/>
          <w:szCs w:val="22"/>
        </w:rPr>
      </w:pPr>
      <w:hyperlink w:anchor="_Toc51929215" w:history="1">
        <w:r w:rsidR="00716C58" w:rsidRPr="00EA7E2C">
          <w:rPr>
            <w:rStyle w:val="Hyperlink"/>
            <w:noProof/>
          </w:rPr>
          <w:t>Research Questions</w:t>
        </w:r>
        <w:r w:rsidR="00716C58">
          <w:rPr>
            <w:noProof/>
            <w:webHidden/>
          </w:rPr>
          <w:tab/>
        </w:r>
        <w:r w:rsidR="00716C58">
          <w:rPr>
            <w:noProof/>
            <w:webHidden/>
          </w:rPr>
          <w:fldChar w:fldCharType="begin"/>
        </w:r>
        <w:r w:rsidR="00716C58">
          <w:rPr>
            <w:noProof/>
            <w:webHidden/>
          </w:rPr>
          <w:instrText xml:space="preserve"> PAGEREF _Toc51929215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11A93FE3" w14:textId="359896DA" w:rsidR="00716C58" w:rsidRDefault="00000000" w:rsidP="00E216F1">
      <w:pPr>
        <w:pStyle w:val="TOC2"/>
        <w:rPr>
          <w:rFonts w:asciiTheme="minorHAnsi" w:eastAsiaTheme="minorEastAsia" w:hAnsiTheme="minorHAnsi" w:cstheme="minorBidi"/>
          <w:noProof/>
          <w:sz w:val="22"/>
          <w:szCs w:val="22"/>
        </w:rPr>
      </w:pPr>
      <w:hyperlink w:anchor="_Toc51929216" w:history="1">
        <w:r w:rsidR="00716C58" w:rsidRPr="00EA7E2C">
          <w:rPr>
            <w:rStyle w:val="Hyperlink"/>
            <w:noProof/>
          </w:rPr>
          <w:t>Hypotheses</w:t>
        </w:r>
        <w:r w:rsidR="00716C58" w:rsidRPr="00EA7E2C">
          <w:rPr>
            <w:rStyle w:val="Hyperlink"/>
            <w:i/>
            <w:noProof/>
          </w:rPr>
          <w:t xml:space="preserve"> </w:t>
        </w:r>
        <w:r w:rsidR="00716C58">
          <w:rPr>
            <w:noProof/>
            <w:webHidden/>
          </w:rPr>
          <w:tab/>
        </w:r>
        <w:r w:rsidR="00716C58">
          <w:rPr>
            <w:noProof/>
            <w:webHidden/>
          </w:rPr>
          <w:fldChar w:fldCharType="begin"/>
        </w:r>
        <w:r w:rsidR="00716C58">
          <w:rPr>
            <w:noProof/>
            <w:webHidden/>
          </w:rPr>
          <w:instrText xml:space="preserve"> PAGEREF _Toc51929216 \h </w:instrText>
        </w:r>
        <w:r w:rsidR="00716C58">
          <w:rPr>
            <w:noProof/>
            <w:webHidden/>
          </w:rPr>
        </w:r>
        <w:r w:rsidR="00716C58">
          <w:rPr>
            <w:noProof/>
            <w:webHidden/>
          </w:rPr>
          <w:fldChar w:fldCharType="separate"/>
        </w:r>
        <w:r w:rsidR="00716C58">
          <w:rPr>
            <w:noProof/>
            <w:webHidden/>
          </w:rPr>
          <w:t>4</w:t>
        </w:r>
        <w:r w:rsidR="00716C58">
          <w:rPr>
            <w:noProof/>
            <w:webHidden/>
          </w:rPr>
          <w:fldChar w:fldCharType="end"/>
        </w:r>
      </w:hyperlink>
    </w:p>
    <w:p w14:paraId="2504A249" w14:textId="0927164B" w:rsidR="00716C58" w:rsidRDefault="00000000" w:rsidP="00E216F1">
      <w:pPr>
        <w:pStyle w:val="TOC2"/>
        <w:rPr>
          <w:rFonts w:asciiTheme="minorHAnsi" w:eastAsiaTheme="minorEastAsia" w:hAnsiTheme="minorHAnsi" w:cstheme="minorBidi"/>
          <w:noProof/>
          <w:sz w:val="22"/>
          <w:szCs w:val="22"/>
        </w:rPr>
      </w:pPr>
      <w:hyperlink w:anchor="_Toc51929217" w:history="1">
        <w:r w:rsidR="00716C58" w:rsidRPr="00EA7E2C">
          <w:rPr>
            <w:rStyle w:val="Hyperlink"/>
            <w:noProof/>
          </w:rPr>
          <w:t>Significance of the Study</w:t>
        </w:r>
        <w:r w:rsidR="00716C58">
          <w:rPr>
            <w:noProof/>
            <w:webHidden/>
          </w:rPr>
          <w:tab/>
        </w:r>
        <w:r w:rsidR="00716C58">
          <w:rPr>
            <w:noProof/>
            <w:webHidden/>
          </w:rPr>
          <w:fldChar w:fldCharType="begin"/>
        </w:r>
        <w:r w:rsidR="00716C58">
          <w:rPr>
            <w:noProof/>
            <w:webHidden/>
          </w:rPr>
          <w:instrText xml:space="preserve"> PAGEREF _Toc51929217 \h </w:instrText>
        </w:r>
        <w:r w:rsidR="00716C58">
          <w:rPr>
            <w:noProof/>
            <w:webHidden/>
          </w:rPr>
        </w:r>
        <w:r w:rsidR="00716C58">
          <w:rPr>
            <w:noProof/>
            <w:webHidden/>
          </w:rPr>
          <w:fldChar w:fldCharType="separate"/>
        </w:r>
        <w:r w:rsidR="00716C58">
          <w:rPr>
            <w:noProof/>
            <w:webHidden/>
          </w:rPr>
          <w:t>5</w:t>
        </w:r>
        <w:r w:rsidR="00716C58">
          <w:rPr>
            <w:noProof/>
            <w:webHidden/>
          </w:rPr>
          <w:fldChar w:fldCharType="end"/>
        </w:r>
      </w:hyperlink>
    </w:p>
    <w:p w14:paraId="3DD2948D" w14:textId="7CF91D1E" w:rsidR="00716C58" w:rsidRDefault="00000000" w:rsidP="00E216F1">
      <w:pPr>
        <w:pStyle w:val="TOC2"/>
        <w:rPr>
          <w:rFonts w:asciiTheme="minorHAnsi" w:eastAsiaTheme="minorEastAsia" w:hAnsiTheme="minorHAnsi" w:cstheme="minorBidi"/>
          <w:noProof/>
          <w:sz w:val="22"/>
          <w:szCs w:val="22"/>
        </w:rPr>
      </w:pPr>
      <w:hyperlink w:anchor="_Toc51929218" w:history="1">
        <w:r w:rsidR="00716C58" w:rsidRPr="00EA7E2C">
          <w:rPr>
            <w:rStyle w:val="Hyperlink"/>
            <w:noProof/>
          </w:rPr>
          <w:t>Definitions of Key Terms</w:t>
        </w:r>
        <w:r w:rsidR="00716C58">
          <w:rPr>
            <w:noProof/>
            <w:webHidden/>
          </w:rPr>
          <w:tab/>
        </w:r>
        <w:r w:rsidR="00716C58">
          <w:rPr>
            <w:noProof/>
            <w:webHidden/>
          </w:rPr>
          <w:fldChar w:fldCharType="begin"/>
        </w:r>
        <w:r w:rsidR="00716C58">
          <w:rPr>
            <w:noProof/>
            <w:webHidden/>
          </w:rPr>
          <w:instrText xml:space="preserve"> PAGEREF _Toc51929218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5299AA61" w14:textId="4A87B594" w:rsidR="00716C58" w:rsidRDefault="00000000" w:rsidP="00E216F1">
      <w:pPr>
        <w:pStyle w:val="TOC2"/>
        <w:rPr>
          <w:rFonts w:asciiTheme="minorHAnsi" w:eastAsiaTheme="minorEastAsia" w:hAnsiTheme="minorHAnsi" w:cstheme="minorBidi"/>
          <w:noProof/>
          <w:sz w:val="22"/>
          <w:szCs w:val="22"/>
        </w:rPr>
      </w:pPr>
      <w:hyperlink w:anchor="_Toc51929219"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_Toc51929219 \h </w:instrText>
        </w:r>
        <w:r w:rsidR="00716C58">
          <w:rPr>
            <w:noProof/>
            <w:webHidden/>
          </w:rPr>
        </w:r>
        <w:r w:rsidR="00716C58">
          <w:rPr>
            <w:noProof/>
            <w:webHidden/>
          </w:rPr>
          <w:fldChar w:fldCharType="separate"/>
        </w:r>
        <w:r w:rsidR="00716C58">
          <w:rPr>
            <w:noProof/>
            <w:webHidden/>
          </w:rPr>
          <w:t>6</w:t>
        </w:r>
        <w:r w:rsidR="00716C58">
          <w:rPr>
            <w:noProof/>
            <w:webHidden/>
          </w:rPr>
          <w:fldChar w:fldCharType="end"/>
        </w:r>
      </w:hyperlink>
    </w:p>
    <w:p w14:paraId="6C2A3E2D" w14:textId="27B32C74" w:rsidR="00716C58" w:rsidRDefault="00000000" w:rsidP="00E216F1">
      <w:pPr>
        <w:pStyle w:val="TOC1"/>
        <w:rPr>
          <w:rFonts w:asciiTheme="minorHAnsi" w:eastAsiaTheme="minorEastAsia" w:hAnsiTheme="minorHAnsi" w:cstheme="minorBidi"/>
          <w:noProof/>
          <w:sz w:val="22"/>
        </w:rPr>
      </w:pPr>
      <w:hyperlink w:anchor="_Toc51929220" w:history="1">
        <w:r w:rsidR="00716C58" w:rsidRPr="00EA7E2C">
          <w:rPr>
            <w:rStyle w:val="Hyperlink"/>
            <w:noProof/>
          </w:rPr>
          <w:t>Chapter 2: Literature Review</w:t>
        </w:r>
        <w:r w:rsidR="00716C58">
          <w:rPr>
            <w:noProof/>
            <w:webHidden/>
          </w:rPr>
          <w:tab/>
        </w:r>
        <w:r w:rsidR="00716C58">
          <w:rPr>
            <w:noProof/>
            <w:webHidden/>
          </w:rPr>
          <w:fldChar w:fldCharType="begin"/>
        </w:r>
        <w:r w:rsidR="00716C58">
          <w:rPr>
            <w:noProof/>
            <w:webHidden/>
          </w:rPr>
          <w:instrText xml:space="preserve"> PAGEREF _Toc51929220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2BA0369D" w14:textId="3A3AEC8F" w:rsidR="00716C58" w:rsidRDefault="00000000" w:rsidP="00E216F1">
      <w:pPr>
        <w:pStyle w:val="TOC2"/>
        <w:rPr>
          <w:rFonts w:asciiTheme="minorHAnsi" w:eastAsiaTheme="minorEastAsia" w:hAnsiTheme="minorHAnsi" w:cstheme="minorBidi"/>
          <w:noProof/>
          <w:sz w:val="22"/>
          <w:szCs w:val="22"/>
        </w:rPr>
      </w:pPr>
      <w:hyperlink w:anchor="_Toc51929221" w:history="1">
        <w:r w:rsidR="00716C58" w:rsidRPr="00EA7E2C">
          <w:rPr>
            <w:rStyle w:val="Hyperlink"/>
            <w:noProof/>
          </w:rPr>
          <w:t xml:space="preserve">Theoretical or Conceptual Framework </w:t>
        </w:r>
        <w:r w:rsidR="00716C58">
          <w:rPr>
            <w:noProof/>
            <w:webHidden/>
          </w:rPr>
          <w:tab/>
        </w:r>
        <w:r w:rsidR="00716C58">
          <w:rPr>
            <w:noProof/>
            <w:webHidden/>
          </w:rPr>
          <w:fldChar w:fldCharType="begin"/>
        </w:r>
        <w:r w:rsidR="00716C58">
          <w:rPr>
            <w:noProof/>
            <w:webHidden/>
          </w:rPr>
          <w:instrText xml:space="preserve"> PAGEREF _Toc51929221 \h </w:instrText>
        </w:r>
        <w:r w:rsidR="00716C58">
          <w:rPr>
            <w:noProof/>
            <w:webHidden/>
          </w:rPr>
        </w:r>
        <w:r w:rsidR="00716C58">
          <w:rPr>
            <w:noProof/>
            <w:webHidden/>
          </w:rPr>
          <w:fldChar w:fldCharType="separate"/>
        </w:r>
        <w:r w:rsidR="00716C58">
          <w:rPr>
            <w:noProof/>
            <w:webHidden/>
          </w:rPr>
          <w:t>7</w:t>
        </w:r>
        <w:r w:rsidR="00716C58">
          <w:rPr>
            <w:noProof/>
            <w:webHidden/>
          </w:rPr>
          <w:fldChar w:fldCharType="end"/>
        </w:r>
      </w:hyperlink>
    </w:p>
    <w:p w14:paraId="3C5BFF06" w14:textId="295EF747" w:rsidR="00716C58" w:rsidRDefault="00000000" w:rsidP="00E216F1">
      <w:pPr>
        <w:pStyle w:val="TOC2"/>
        <w:rPr>
          <w:rFonts w:asciiTheme="minorHAnsi" w:eastAsiaTheme="minorEastAsia" w:hAnsiTheme="minorHAnsi" w:cstheme="minorBidi"/>
          <w:noProof/>
          <w:sz w:val="22"/>
          <w:szCs w:val="22"/>
        </w:rPr>
      </w:pPr>
      <w:hyperlink w:anchor="_Toc51929222" w:history="1">
        <w:r w:rsidR="00716C58" w:rsidRPr="00EA7E2C">
          <w:rPr>
            <w:rStyle w:val="Hyperlink"/>
            <w:noProof/>
          </w:rPr>
          <w:t>Subtopic</w:t>
        </w:r>
        <w:r w:rsidR="00716C58" w:rsidRPr="00EA7E2C">
          <w:rPr>
            <w:rStyle w:val="Hyperlink"/>
            <w:rFonts w:cs="Times New Roman"/>
            <w:noProof/>
          </w:rPr>
          <w:t xml:space="preserve"> </w:t>
        </w:r>
        <w:r w:rsidR="00716C58">
          <w:rPr>
            <w:noProof/>
            <w:webHidden/>
          </w:rPr>
          <w:tab/>
        </w:r>
        <w:r w:rsidR="00716C58">
          <w:rPr>
            <w:noProof/>
            <w:webHidden/>
          </w:rPr>
          <w:fldChar w:fldCharType="begin"/>
        </w:r>
        <w:r w:rsidR="00716C58">
          <w:rPr>
            <w:noProof/>
            <w:webHidden/>
          </w:rPr>
          <w:instrText xml:space="preserve"> PAGEREF _Toc51929222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305368CA" w14:textId="08F04A4B" w:rsidR="00716C58" w:rsidRDefault="00000000" w:rsidP="00E216F1">
      <w:pPr>
        <w:pStyle w:val="TOC2"/>
        <w:rPr>
          <w:rFonts w:asciiTheme="minorHAnsi" w:eastAsiaTheme="minorEastAsia" w:hAnsiTheme="minorHAnsi" w:cstheme="minorBidi"/>
          <w:noProof/>
          <w:sz w:val="22"/>
          <w:szCs w:val="22"/>
        </w:rPr>
      </w:pPr>
      <w:hyperlink w:anchor="_Toc51929223"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_Toc51929223 \h </w:instrText>
        </w:r>
        <w:r w:rsidR="00716C58">
          <w:rPr>
            <w:noProof/>
            <w:webHidden/>
          </w:rPr>
        </w:r>
        <w:r w:rsidR="00716C58">
          <w:rPr>
            <w:noProof/>
            <w:webHidden/>
          </w:rPr>
          <w:fldChar w:fldCharType="separate"/>
        </w:r>
        <w:r w:rsidR="00716C58">
          <w:rPr>
            <w:noProof/>
            <w:webHidden/>
          </w:rPr>
          <w:t>8</w:t>
        </w:r>
        <w:r w:rsidR="00716C58">
          <w:rPr>
            <w:noProof/>
            <w:webHidden/>
          </w:rPr>
          <w:fldChar w:fldCharType="end"/>
        </w:r>
      </w:hyperlink>
    </w:p>
    <w:p w14:paraId="0AE7DE89" w14:textId="476A1441" w:rsidR="00716C58" w:rsidRDefault="00000000" w:rsidP="00E216F1">
      <w:pPr>
        <w:pStyle w:val="TOC1"/>
        <w:rPr>
          <w:rFonts w:asciiTheme="minorHAnsi" w:eastAsiaTheme="minorEastAsia" w:hAnsiTheme="minorHAnsi" w:cstheme="minorBidi"/>
          <w:noProof/>
          <w:sz w:val="22"/>
        </w:rPr>
      </w:pPr>
      <w:hyperlink w:anchor="_Toc51929224" w:history="1">
        <w:r w:rsidR="00716C58" w:rsidRPr="00EA7E2C">
          <w:rPr>
            <w:rStyle w:val="Hyperlink"/>
            <w:noProof/>
          </w:rPr>
          <w:t>Chapter 3: Research Method</w:t>
        </w:r>
        <w:r w:rsidR="00716C58">
          <w:rPr>
            <w:noProof/>
            <w:webHidden/>
          </w:rPr>
          <w:tab/>
        </w:r>
        <w:r w:rsidR="00716C58">
          <w:rPr>
            <w:noProof/>
            <w:webHidden/>
          </w:rPr>
          <w:fldChar w:fldCharType="begin"/>
        </w:r>
        <w:r w:rsidR="00716C58">
          <w:rPr>
            <w:noProof/>
            <w:webHidden/>
          </w:rPr>
          <w:instrText xml:space="preserve"> PAGEREF _Toc51929224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C50D661" w14:textId="18EBF70B" w:rsidR="00716C58" w:rsidRDefault="00000000" w:rsidP="00E216F1">
      <w:pPr>
        <w:pStyle w:val="TOC2"/>
        <w:rPr>
          <w:rFonts w:asciiTheme="minorHAnsi" w:eastAsiaTheme="minorEastAsia" w:hAnsiTheme="minorHAnsi" w:cstheme="minorBidi"/>
          <w:noProof/>
          <w:sz w:val="22"/>
          <w:szCs w:val="22"/>
        </w:rPr>
      </w:pPr>
      <w:hyperlink w:anchor="_Toc51929225" w:history="1">
        <w:r w:rsidR="00716C58" w:rsidRPr="00EA7E2C">
          <w:rPr>
            <w:rStyle w:val="Hyperlink"/>
            <w:noProof/>
          </w:rPr>
          <w:t>Research Methodology and Design</w:t>
        </w:r>
        <w:r w:rsidR="00716C58">
          <w:rPr>
            <w:noProof/>
            <w:webHidden/>
          </w:rPr>
          <w:tab/>
        </w:r>
        <w:r w:rsidR="00716C58">
          <w:rPr>
            <w:noProof/>
            <w:webHidden/>
          </w:rPr>
          <w:fldChar w:fldCharType="begin"/>
        </w:r>
        <w:r w:rsidR="00716C58">
          <w:rPr>
            <w:noProof/>
            <w:webHidden/>
          </w:rPr>
          <w:instrText xml:space="preserve"> PAGEREF _Toc51929225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443D3250" w14:textId="40FE4B73" w:rsidR="00716C58" w:rsidRDefault="00000000" w:rsidP="00E216F1">
      <w:pPr>
        <w:pStyle w:val="TOC2"/>
        <w:rPr>
          <w:rFonts w:asciiTheme="minorHAnsi" w:eastAsiaTheme="minorEastAsia" w:hAnsiTheme="minorHAnsi" w:cstheme="minorBidi"/>
          <w:noProof/>
          <w:sz w:val="22"/>
          <w:szCs w:val="22"/>
        </w:rPr>
      </w:pPr>
      <w:hyperlink w:anchor="_Toc51929226" w:history="1">
        <w:r w:rsidR="00716C58" w:rsidRPr="00EA7E2C">
          <w:rPr>
            <w:rStyle w:val="Hyperlink"/>
            <w:noProof/>
          </w:rPr>
          <w:t>Population and Sample</w:t>
        </w:r>
        <w:r w:rsidR="00716C58">
          <w:rPr>
            <w:noProof/>
            <w:webHidden/>
          </w:rPr>
          <w:tab/>
        </w:r>
        <w:r w:rsidR="00716C58">
          <w:rPr>
            <w:noProof/>
            <w:webHidden/>
          </w:rPr>
          <w:fldChar w:fldCharType="begin"/>
        </w:r>
        <w:r w:rsidR="00716C58">
          <w:rPr>
            <w:noProof/>
            <w:webHidden/>
          </w:rPr>
          <w:instrText xml:space="preserve"> PAGEREF _Toc51929226 \h </w:instrText>
        </w:r>
        <w:r w:rsidR="00716C58">
          <w:rPr>
            <w:noProof/>
            <w:webHidden/>
          </w:rPr>
        </w:r>
        <w:r w:rsidR="00716C58">
          <w:rPr>
            <w:noProof/>
            <w:webHidden/>
          </w:rPr>
          <w:fldChar w:fldCharType="separate"/>
        </w:r>
        <w:r w:rsidR="00716C58">
          <w:rPr>
            <w:noProof/>
            <w:webHidden/>
          </w:rPr>
          <w:t>10</w:t>
        </w:r>
        <w:r w:rsidR="00716C58">
          <w:rPr>
            <w:noProof/>
            <w:webHidden/>
          </w:rPr>
          <w:fldChar w:fldCharType="end"/>
        </w:r>
      </w:hyperlink>
    </w:p>
    <w:p w14:paraId="7ABFF044" w14:textId="70AAA4DF" w:rsidR="00716C58" w:rsidRDefault="00000000" w:rsidP="00E216F1">
      <w:pPr>
        <w:pStyle w:val="TOC2"/>
        <w:rPr>
          <w:rFonts w:asciiTheme="minorHAnsi" w:eastAsiaTheme="minorEastAsia" w:hAnsiTheme="minorHAnsi" w:cstheme="minorBidi"/>
          <w:noProof/>
          <w:sz w:val="22"/>
          <w:szCs w:val="22"/>
        </w:rPr>
      </w:pPr>
      <w:hyperlink w:anchor="_Toc51929227" w:history="1">
        <w:r w:rsidR="00716C58" w:rsidRPr="00EA7E2C">
          <w:rPr>
            <w:rStyle w:val="Hyperlink"/>
            <w:noProof/>
          </w:rPr>
          <w:t>Materials or Instrumentation</w:t>
        </w:r>
        <w:r w:rsidR="00716C58">
          <w:rPr>
            <w:noProof/>
            <w:webHidden/>
          </w:rPr>
          <w:tab/>
        </w:r>
        <w:r w:rsidR="00716C58">
          <w:rPr>
            <w:noProof/>
            <w:webHidden/>
          </w:rPr>
          <w:fldChar w:fldCharType="begin"/>
        </w:r>
        <w:r w:rsidR="00716C58">
          <w:rPr>
            <w:noProof/>
            <w:webHidden/>
          </w:rPr>
          <w:instrText xml:space="preserve"> PAGEREF _Toc51929227 \h </w:instrText>
        </w:r>
        <w:r w:rsidR="00716C58">
          <w:rPr>
            <w:noProof/>
            <w:webHidden/>
          </w:rPr>
        </w:r>
        <w:r w:rsidR="00716C58">
          <w:rPr>
            <w:noProof/>
            <w:webHidden/>
          </w:rPr>
          <w:fldChar w:fldCharType="separate"/>
        </w:r>
        <w:r w:rsidR="00716C58">
          <w:rPr>
            <w:noProof/>
            <w:webHidden/>
          </w:rPr>
          <w:t>11</w:t>
        </w:r>
        <w:r w:rsidR="00716C58">
          <w:rPr>
            <w:noProof/>
            <w:webHidden/>
          </w:rPr>
          <w:fldChar w:fldCharType="end"/>
        </w:r>
      </w:hyperlink>
    </w:p>
    <w:p w14:paraId="30714C4D" w14:textId="324DB14D" w:rsidR="00716C58" w:rsidRDefault="00000000" w:rsidP="00E216F1">
      <w:pPr>
        <w:pStyle w:val="TOC2"/>
        <w:rPr>
          <w:rFonts w:asciiTheme="minorHAnsi" w:eastAsiaTheme="minorEastAsia" w:hAnsiTheme="minorHAnsi" w:cstheme="minorBidi"/>
          <w:noProof/>
          <w:sz w:val="22"/>
          <w:szCs w:val="22"/>
        </w:rPr>
      </w:pPr>
      <w:hyperlink w:anchor="_Toc51929228" w:history="1">
        <w:r w:rsidR="00716C58" w:rsidRPr="00EA7E2C">
          <w:rPr>
            <w:rStyle w:val="Hyperlink"/>
            <w:noProof/>
          </w:rPr>
          <w:t xml:space="preserve">Operational Definitions of Variables </w:t>
        </w:r>
        <w:r w:rsidR="00716C58">
          <w:rPr>
            <w:noProof/>
            <w:webHidden/>
          </w:rPr>
          <w:tab/>
        </w:r>
        <w:r w:rsidR="00716C58">
          <w:rPr>
            <w:noProof/>
            <w:webHidden/>
          </w:rPr>
          <w:fldChar w:fldCharType="begin"/>
        </w:r>
        <w:r w:rsidR="00716C58">
          <w:rPr>
            <w:noProof/>
            <w:webHidden/>
          </w:rPr>
          <w:instrText xml:space="preserve"> PAGEREF _Toc51929228 \h </w:instrText>
        </w:r>
        <w:r w:rsidR="00716C58">
          <w:rPr>
            <w:noProof/>
            <w:webHidden/>
          </w:rPr>
        </w:r>
        <w:r w:rsidR="00716C58">
          <w:rPr>
            <w:noProof/>
            <w:webHidden/>
          </w:rPr>
          <w:fldChar w:fldCharType="separate"/>
        </w:r>
        <w:r w:rsidR="00716C58">
          <w:rPr>
            <w:noProof/>
            <w:webHidden/>
          </w:rPr>
          <w:t>12</w:t>
        </w:r>
        <w:r w:rsidR="00716C58">
          <w:rPr>
            <w:noProof/>
            <w:webHidden/>
          </w:rPr>
          <w:fldChar w:fldCharType="end"/>
        </w:r>
      </w:hyperlink>
    </w:p>
    <w:p w14:paraId="0588F986" w14:textId="3BAD3425" w:rsidR="00716C58" w:rsidRDefault="00000000" w:rsidP="00E216F1">
      <w:pPr>
        <w:pStyle w:val="TOC2"/>
        <w:rPr>
          <w:rFonts w:asciiTheme="minorHAnsi" w:eastAsiaTheme="minorEastAsia" w:hAnsiTheme="minorHAnsi" w:cstheme="minorBidi"/>
          <w:noProof/>
          <w:sz w:val="22"/>
          <w:szCs w:val="22"/>
        </w:rPr>
      </w:pPr>
      <w:hyperlink w:anchor="_Toc51929229" w:history="1">
        <w:r w:rsidR="00716C58" w:rsidRPr="00EA7E2C">
          <w:rPr>
            <w:rStyle w:val="Hyperlink"/>
            <w:noProof/>
          </w:rPr>
          <w:t>Study Procedures</w:t>
        </w:r>
        <w:r w:rsidR="00716C58">
          <w:rPr>
            <w:noProof/>
            <w:webHidden/>
          </w:rPr>
          <w:tab/>
        </w:r>
        <w:r w:rsidR="00716C58">
          <w:rPr>
            <w:noProof/>
            <w:webHidden/>
          </w:rPr>
          <w:fldChar w:fldCharType="begin"/>
        </w:r>
        <w:r w:rsidR="00716C58">
          <w:rPr>
            <w:noProof/>
            <w:webHidden/>
          </w:rPr>
          <w:instrText xml:space="preserve"> PAGEREF _Toc51929229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72D92B18" w14:textId="00F59943" w:rsidR="00716C58" w:rsidRDefault="00000000" w:rsidP="00E216F1">
      <w:pPr>
        <w:pStyle w:val="TOC2"/>
        <w:rPr>
          <w:rFonts w:asciiTheme="minorHAnsi" w:eastAsiaTheme="minorEastAsia" w:hAnsiTheme="minorHAnsi" w:cstheme="minorBidi"/>
          <w:noProof/>
          <w:sz w:val="22"/>
          <w:szCs w:val="22"/>
        </w:rPr>
      </w:pPr>
      <w:hyperlink w:anchor="_Toc51929230" w:history="1">
        <w:r w:rsidR="00716C58" w:rsidRPr="00EA7E2C">
          <w:rPr>
            <w:rStyle w:val="Hyperlink"/>
            <w:noProof/>
          </w:rPr>
          <w:t>Data Analysis</w:t>
        </w:r>
        <w:r w:rsidR="00716C58">
          <w:rPr>
            <w:noProof/>
            <w:webHidden/>
          </w:rPr>
          <w:tab/>
        </w:r>
        <w:r w:rsidR="00716C58">
          <w:rPr>
            <w:noProof/>
            <w:webHidden/>
          </w:rPr>
          <w:fldChar w:fldCharType="begin"/>
        </w:r>
        <w:r w:rsidR="00716C58">
          <w:rPr>
            <w:noProof/>
            <w:webHidden/>
          </w:rPr>
          <w:instrText xml:space="preserve"> PAGEREF _Toc51929230 \h </w:instrText>
        </w:r>
        <w:r w:rsidR="00716C58">
          <w:rPr>
            <w:noProof/>
            <w:webHidden/>
          </w:rPr>
        </w:r>
        <w:r w:rsidR="00716C58">
          <w:rPr>
            <w:noProof/>
            <w:webHidden/>
          </w:rPr>
          <w:fldChar w:fldCharType="separate"/>
        </w:r>
        <w:r w:rsidR="00716C58">
          <w:rPr>
            <w:noProof/>
            <w:webHidden/>
          </w:rPr>
          <w:t>13</w:t>
        </w:r>
        <w:r w:rsidR="00716C58">
          <w:rPr>
            <w:noProof/>
            <w:webHidden/>
          </w:rPr>
          <w:fldChar w:fldCharType="end"/>
        </w:r>
      </w:hyperlink>
    </w:p>
    <w:p w14:paraId="10573860" w14:textId="2F0E97E3" w:rsidR="00716C58" w:rsidRDefault="00000000" w:rsidP="00E216F1">
      <w:pPr>
        <w:pStyle w:val="TOC2"/>
        <w:rPr>
          <w:rFonts w:asciiTheme="minorHAnsi" w:eastAsiaTheme="minorEastAsia" w:hAnsiTheme="minorHAnsi" w:cstheme="minorBidi"/>
          <w:noProof/>
          <w:sz w:val="22"/>
          <w:szCs w:val="22"/>
        </w:rPr>
      </w:pPr>
      <w:hyperlink w:anchor="_Toc51929231" w:history="1">
        <w:r w:rsidR="00716C58" w:rsidRPr="00EA7E2C">
          <w:rPr>
            <w:rStyle w:val="Hyperlink"/>
            <w:noProof/>
          </w:rPr>
          <w:t xml:space="preserve">Assumptions </w:t>
        </w:r>
        <w:r w:rsidR="00716C58">
          <w:rPr>
            <w:noProof/>
            <w:webHidden/>
          </w:rPr>
          <w:tab/>
        </w:r>
        <w:r w:rsidR="00716C58">
          <w:rPr>
            <w:noProof/>
            <w:webHidden/>
          </w:rPr>
          <w:fldChar w:fldCharType="begin"/>
        </w:r>
        <w:r w:rsidR="00716C58">
          <w:rPr>
            <w:noProof/>
            <w:webHidden/>
          </w:rPr>
          <w:instrText xml:space="preserve"> PAGEREF _Toc51929231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D1A69B4" w14:textId="4538823D" w:rsidR="00716C58" w:rsidRDefault="00000000" w:rsidP="00E216F1">
      <w:pPr>
        <w:pStyle w:val="TOC2"/>
        <w:rPr>
          <w:rFonts w:asciiTheme="minorHAnsi" w:eastAsiaTheme="minorEastAsia" w:hAnsiTheme="minorHAnsi" w:cstheme="minorBidi"/>
          <w:noProof/>
          <w:sz w:val="22"/>
          <w:szCs w:val="22"/>
        </w:rPr>
      </w:pPr>
      <w:hyperlink w:anchor="_Toc51929232" w:history="1">
        <w:r w:rsidR="00716C58" w:rsidRPr="00EA7E2C">
          <w:rPr>
            <w:rStyle w:val="Hyperlink"/>
            <w:noProof/>
          </w:rPr>
          <w:t>Limitations</w:t>
        </w:r>
        <w:r w:rsidR="00716C58">
          <w:rPr>
            <w:noProof/>
            <w:webHidden/>
          </w:rPr>
          <w:tab/>
        </w:r>
        <w:r w:rsidR="00716C58">
          <w:rPr>
            <w:noProof/>
            <w:webHidden/>
          </w:rPr>
          <w:fldChar w:fldCharType="begin"/>
        </w:r>
        <w:r w:rsidR="00716C58">
          <w:rPr>
            <w:noProof/>
            <w:webHidden/>
          </w:rPr>
          <w:instrText xml:space="preserve"> PAGEREF _Toc51929232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9560C62" w14:textId="5EF8BE66" w:rsidR="00716C58" w:rsidRDefault="00000000" w:rsidP="00E216F1">
      <w:pPr>
        <w:pStyle w:val="TOC2"/>
        <w:rPr>
          <w:rFonts w:asciiTheme="minorHAnsi" w:eastAsiaTheme="minorEastAsia" w:hAnsiTheme="minorHAnsi" w:cstheme="minorBidi"/>
          <w:noProof/>
          <w:sz w:val="22"/>
          <w:szCs w:val="22"/>
        </w:rPr>
      </w:pPr>
      <w:hyperlink w:anchor="_Toc51929233" w:history="1">
        <w:r w:rsidR="00716C58" w:rsidRPr="00EA7E2C">
          <w:rPr>
            <w:rStyle w:val="Hyperlink"/>
            <w:noProof/>
          </w:rPr>
          <w:t>Delimitations</w:t>
        </w:r>
        <w:r w:rsidR="00716C58">
          <w:rPr>
            <w:noProof/>
            <w:webHidden/>
          </w:rPr>
          <w:tab/>
        </w:r>
        <w:r w:rsidR="00716C58">
          <w:rPr>
            <w:noProof/>
            <w:webHidden/>
          </w:rPr>
          <w:fldChar w:fldCharType="begin"/>
        </w:r>
        <w:r w:rsidR="00716C58">
          <w:rPr>
            <w:noProof/>
            <w:webHidden/>
          </w:rPr>
          <w:instrText xml:space="preserve"> PAGEREF _Toc51929233 \h </w:instrText>
        </w:r>
        <w:r w:rsidR="00716C58">
          <w:rPr>
            <w:noProof/>
            <w:webHidden/>
          </w:rPr>
        </w:r>
        <w:r w:rsidR="00716C58">
          <w:rPr>
            <w:noProof/>
            <w:webHidden/>
          </w:rPr>
          <w:fldChar w:fldCharType="separate"/>
        </w:r>
        <w:r w:rsidR="00716C58">
          <w:rPr>
            <w:noProof/>
            <w:webHidden/>
          </w:rPr>
          <w:t>14</w:t>
        </w:r>
        <w:r w:rsidR="00716C58">
          <w:rPr>
            <w:noProof/>
            <w:webHidden/>
          </w:rPr>
          <w:fldChar w:fldCharType="end"/>
        </w:r>
      </w:hyperlink>
    </w:p>
    <w:p w14:paraId="7525FE50" w14:textId="59B3335D" w:rsidR="00716C58" w:rsidRDefault="00000000" w:rsidP="00E216F1">
      <w:pPr>
        <w:pStyle w:val="TOC2"/>
        <w:rPr>
          <w:rFonts w:asciiTheme="minorHAnsi" w:eastAsiaTheme="minorEastAsia" w:hAnsiTheme="minorHAnsi" w:cstheme="minorBidi"/>
          <w:noProof/>
          <w:sz w:val="22"/>
          <w:szCs w:val="22"/>
        </w:rPr>
      </w:pPr>
      <w:hyperlink w:anchor="_Toc51929234" w:history="1">
        <w:r w:rsidR="00716C58" w:rsidRPr="00EA7E2C">
          <w:rPr>
            <w:rStyle w:val="Hyperlink"/>
            <w:noProof/>
          </w:rPr>
          <w:t>Ethical Assurances</w:t>
        </w:r>
        <w:r w:rsidR="00716C58">
          <w:rPr>
            <w:noProof/>
            <w:webHidden/>
          </w:rPr>
          <w:tab/>
        </w:r>
        <w:r w:rsidR="00716C58">
          <w:rPr>
            <w:noProof/>
            <w:webHidden/>
          </w:rPr>
          <w:fldChar w:fldCharType="begin"/>
        </w:r>
        <w:r w:rsidR="00716C58">
          <w:rPr>
            <w:noProof/>
            <w:webHidden/>
          </w:rPr>
          <w:instrText xml:space="preserve"> PAGEREF _Toc51929234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4D9A46DC" w14:textId="576E1026" w:rsidR="00716C58" w:rsidRDefault="00000000" w:rsidP="00E216F1">
      <w:pPr>
        <w:pStyle w:val="TOC2"/>
        <w:rPr>
          <w:rFonts w:asciiTheme="minorHAnsi" w:eastAsiaTheme="minorEastAsia" w:hAnsiTheme="minorHAnsi" w:cstheme="minorBidi"/>
          <w:noProof/>
          <w:sz w:val="22"/>
          <w:szCs w:val="22"/>
        </w:rPr>
      </w:pPr>
      <w:hyperlink w:anchor="_Toc51929235"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_Toc51929235 \h </w:instrText>
        </w:r>
        <w:r w:rsidR="00716C58">
          <w:rPr>
            <w:noProof/>
            <w:webHidden/>
          </w:rPr>
        </w:r>
        <w:r w:rsidR="00716C58">
          <w:rPr>
            <w:noProof/>
            <w:webHidden/>
          </w:rPr>
          <w:fldChar w:fldCharType="separate"/>
        </w:r>
        <w:r w:rsidR="00716C58">
          <w:rPr>
            <w:noProof/>
            <w:webHidden/>
          </w:rPr>
          <w:t>15</w:t>
        </w:r>
        <w:r w:rsidR="00716C58">
          <w:rPr>
            <w:noProof/>
            <w:webHidden/>
          </w:rPr>
          <w:fldChar w:fldCharType="end"/>
        </w:r>
      </w:hyperlink>
    </w:p>
    <w:p w14:paraId="329D533E" w14:textId="11EBB404" w:rsidR="00716C58" w:rsidRDefault="00000000" w:rsidP="00E216F1">
      <w:pPr>
        <w:pStyle w:val="TOC1"/>
        <w:rPr>
          <w:rFonts w:asciiTheme="minorHAnsi" w:eastAsiaTheme="minorEastAsia" w:hAnsiTheme="minorHAnsi" w:cstheme="minorBidi"/>
          <w:noProof/>
          <w:sz w:val="22"/>
        </w:rPr>
      </w:pPr>
      <w:hyperlink w:anchor="_Toc51929236" w:history="1">
        <w:r w:rsidR="00716C58" w:rsidRPr="00EA7E2C">
          <w:rPr>
            <w:rStyle w:val="Hyperlink"/>
            <w:noProof/>
          </w:rPr>
          <w:t>Chapter 4: Findings</w:t>
        </w:r>
        <w:r w:rsidR="00716C58">
          <w:rPr>
            <w:noProof/>
            <w:webHidden/>
          </w:rPr>
          <w:tab/>
        </w:r>
        <w:r w:rsidR="00716C58">
          <w:rPr>
            <w:noProof/>
            <w:webHidden/>
          </w:rPr>
          <w:fldChar w:fldCharType="begin"/>
        </w:r>
        <w:r w:rsidR="00716C58">
          <w:rPr>
            <w:noProof/>
            <w:webHidden/>
          </w:rPr>
          <w:instrText xml:space="preserve"> PAGEREF _Toc51929236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588F4BE3" w14:textId="40C5E5B4" w:rsidR="00716C58" w:rsidRDefault="00000000" w:rsidP="00E216F1">
      <w:pPr>
        <w:pStyle w:val="TOC2"/>
        <w:rPr>
          <w:rFonts w:asciiTheme="minorHAnsi" w:eastAsiaTheme="minorEastAsia" w:hAnsiTheme="minorHAnsi" w:cstheme="minorBidi"/>
          <w:noProof/>
          <w:sz w:val="22"/>
          <w:szCs w:val="22"/>
        </w:rPr>
      </w:pPr>
      <w:hyperlink w:anchor="_Toc51929237" w:history="1">
        <w:r w:rsidR="00716C58" w:rsidRPr="00EA7E2C">
          <w:rPr>
            <w:rStyle w:val="Hyperlink"/>
            <w:noProof/>
          </w:rPr>
          <w:t>XXX of the Data</w:t>
        </w:r>
        <w:r w:rsidR="00716C58">
          <w:rPr>
            <w:noProof/>
            <w:webHidden/>
          </w:rPr>
          <w:tab/>
        </w:r>
        <w:r w:rsidR="00716C58">
          <w:rPr>
            <w:noProof/>
            <w:webHidden/>
          </w:rPr>
          <w:fldChar w:fldCharType="begin"/>
        </w:r>
        <w:r w:rsidR="00716C58">
          <w:rPr>
            <w:noProof/>
            <w:webHidden/>
          </w:rPr>
          <w:instrText xml:space="preserve"> PAGEREF _Toc51929237 \h </w:instrText>
        </w:r>
        <w:r w:rsidR="00716C58">
          <w:rPr>
            <w:noProof/>
            <w:webHidden/>
          </w:rPr>
        </w:r>
        <w:r w:rsidR="00716C58">
          <w:rPr>
            <w:noProof/>
            <w:webHidden/>
          </w:rPr>
          <w:fldChar w:fldCharType="separate"/>
        </w:r>
        <w:r w:rsidR="00716C58">
          <w:rPr>
            <w:noProof/>
            <w:webHidden/>
          </w:rPr>
          <w:t>16</w:t>
        </w:r>
        <w:r w:rsidR="00716C58">
          <w:rPr>
            <w:noProof/>
            <w:webHidden/>
          </w:rPr>
          <w:fldChar w:fldCharType="end"/>
        </w:r>
      </w:hyperlink>
    </w:p>
    <w:p w14:paraId="0C5F1F8E" w14:textId="46931FF5" w:rsidR="00716C58" w:rsidRDefault="00000000" w:rsidP="00E216F1">
      <w:pPr>
        <w:pStyle w:val="TOC2"/>
        <w:rPr>
          <w:rFonts w:asciiTheme="minorHAnsi" w:eastAsiaTheme="minorEastAsia" w:hAnsiTheme="minorHAnsi" w:cstheme="minorBidi"/>
          <w:noProof/>
          <w:sz w:val="22"/>
          <w:szCs w:val="22"/>
        </w:rPr>
      </w:pPr>
      <w:hyperlink w:anchor="_Toc51929238" w:history="1">
        <w:r w:rsidR="00716C58" w:rsidRPr="00EA7E2C">
          <w:rPr>
            <w:rStyle w:val="Hyperlink"/>
            <w:noProof/>
          </w:rPr>
          <w:t>Results</w:t>
        </w:r>
        <w:r w:rsidR="00716C58">
          <w:rPr>
            <w:noProof/>
            <w:webHidden/>
          </w:rPr>
          <w:tab/>
        </w:r>
        <w:r w:rsidR="00716C58">
          <w:rPr>
            <w:noProof/>
            <w:webHidden/>
          </w:rPr>
          <w:fldChar w:fldCharType="begin"/>
        </w:r>
        <w:r w:rsidR="00716C58">
          <w:rPr>
            <w:noProof/>
            <w:webHidden/>
          </w:rPr>
          <w:instrText xml:space="preserve"> PAGEREF _Toc51929238 \h </w:instrText>
        </w:r>
        <w:r w:rsidR="00716C58">
          <w:rPr>
            <w:noProof/>
            <w:webHidden/>
          </w:rPr>
        </w:r>
        <w:r w:rsidR="00716C58">
          <w:rPr>
            <w:noProof/>
            <w:webHidden/>
          </w:rPr>
          <w:fldChar w:fldCharType="separate"/>
        </w:r>
        <w:r w:rsidR="00716C58">
          <w:rPr>
            <w:noProof/>
            <w:webHidden/>
          </w:rPr>
          <w:t>17</w:t>
        </w:r>
        <w:r w:rsidR="00716C58">
          <w:rPr>
            <w:noProof/>
            <w:webHidden/>
          </w:rPr>
          <w:fldChar w:fldCharType="end"/>
        </w:r>
      </w:hyperlink>
    </w:p>
    <w:p w14:paraId="384A4721" w14:textId="54C44E70" w:rsidR="00716C58" w:rsidRDefault="00000000" w:rsidP="00E216F1">
      <w:pPr>
        <w:pStyle w:val="TOC2"/>
        <w:rPr>
          <w:rFonts w:asciiTheme="minorHAnsi" w:eastAsiaTheme="minorEastAsia" w:hAnsiTheme="minorHAnsi" w:cstheme="minorBidi"/>
          <w:noProof/>
          <w:sz w:val="22"/>
          <w:szCs w:val="22"/>
        </w:rPr>
      </w:pPr>
      <w:hyperlink w:anchor="_Toc51929239" w:history="1">
        <w:r w:rsidR="00716C58" w:rsidRPr="00EA7E2C">
          <w:rPr>
            <w:rStyle w:val="Hyperlink"/>
            <w:noProof/>
          </w:rPr>
          <w:t>Evaluation of the Findings</w:t>
        </w:r>
        <w:r w:rsidR="00716C58">
          <w:rPr>
            <w:noProof/>
            <w:webHidden/>
          </w:rPr>
          <w:tab/>
        </w:r>
        <w:r w:rsidR="00716C58">
          <w:rPr>
            <w:noProof/>
            <w:webHidden/>
          </w:rPr>
          <w:fldChar w:fldCharType="begin"/>
        </w:r>
        <w:r w:rsidR="00716C58">
          <w:rPr>
            <w:noProof/>
            <w:webHidden/>
          </w:rPr>
          <w:instrText xml:space="preserve"> PAGEREF _Toc51929239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4978DD7" w14:textId="09BC13E8" w:rsidR="00716C58" w:rsidRDefault="00000000" w:rsidP="00E216F1">
      <w:pPr>
        <w:pStyle w:val="TOC2"/>
        <w:rPr>
          <w:rFonts w:asciiTheme="minorHAnsi" w:eastAsiaTheme="minorEastAsia" w:hAnsiTheme="minorHAnsi" w:cstheme="minorBidi"/>
          <w:noProof/>
          <w:sz w:val="22"/>
          <w:szCs w:val="22"/>
        </w:rPr>
      </w:pPr>
      <w:hyperlink w:anchor="_Toc51929240" w:history="1">
        <w:r w:rsidR="00716C58" w:rsidRPr="00EA7E2C">
          <w:rPr>
            <w:rStyle w:val="Hyperlink"/>
            <w:noProof/>
          </w:rPr>
          <w:t>Summary</w:t>
        </w:r>
        <w:r w:rsidR="00716C58">
          <w:rPr>
            <w:noProof/>
            <w:webHidden/>
          </w:rPr>
          <w:tab/>
        </w:r>
        <w:r w:rsidR="00716C58">
          <w:rPr>
            <w:noProof/>
            <w:webHidden/>
          </w:rPr>
          <w:fldChar w:fldCharType="begin"/>
        </w:r>
        <w:r w:rsidR="00716C58">
          <w:rPr>
            <w:noProof/>
            <w:webHidden/>
          </w:rPr>
          <w:instrText xml:space="preserve"> PAGEREF _Toc51929240 \h </w:instrText>
        </w:r>
        <w:r w:rsidR="00716C58">
          <w:rPr>
            <w:noProof/>
            <w:webHidden/>
          </w:rPr>
        </w:r>
        <w:r w:rsidR="00716C58">
          <w:rPr>
            <w:noProof/>
            <w:webHidden/>
          </w:rPr>
          <w:fldChar w:fldCharType="separate"/>
        </w:r>
        <w:r w:rsidR="00716C58">
          <w:rPr>
            <w:noProof/>
            <w:webHidden/>
          </w:rPr>
          <w:t>18</w:t>
        </w:r>
        <w:r w:rsidR="00716C58">
          <w:rPr>
            <w:noProof/>
            <w:webHidden/>
          </w:rPr>
          <w:fldChar w:fldCharType="end"/>
        </w:r>
      </w:hyperlink>
    </w:p>
    <w:p w14:paraId="15292436" w14:textId="3BFAED30" w:rsidR="00716C58" w:rsidRDefault="00000000" w:rsidP="00E216F1">
      <w:pPr>
        <w:pStyle w:val="TOC1"/>
        <w:rPr>
          <w:rFonts w:asciiTheme="minorHAnsi" w:eastAsiaTheme="minorEastAsia" w:hAnsiTheme="minorHAnsi" w:cstheme="minorBidi"/>
          <w:noProof/>
          <w:sz w:val="22"/>
        </w:rPr>
      </w:pPr>
      <w:hyperlink w:anchor="_Toc51929241" w:history="1">
        <w:r w:rsidR="00716C58" w:rsidRPr="00EA7E2C">
          <w:rPr>
            <w:rStyle w:val="Hyperlink"/>
            <w:noProof/>
          </w:rPr>
          <w:t>Chapter 5: Implications, Recommendations, and Conclusions</w:t>
        </w:r>
        <w:r w:rsidR="00716C58">
          <w:rPr>
            <w:noProof/>
            <w:webHidden/>
          </w:rPr>
          <w:tab/>
        </w:r>
        <w:r w:rsidR="00716C58">
          <w:rPr>
            <w:noProof/>
            <w:webHidden/>
          </w:rPr>
          <w:fldChar w:fldCharType="begin"/>
        </w:r>
        <w:r w:rsidR="00716C58">
          <w:rPr>
            <w:noProof/>
            <w:webHidden/>
          </w:rPr>
          <w:instrText xml:space="preserve"> PAGEREF _Toc51929241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665EDA72" w14:textId="526ED1ED" w:rsidR="00716C58" w:rsidRDefault="00000000" w:rsidP="00E216F1">
      <w:pPr>
        <w:pStyle w:val="TOC2"/>
        <w:rPr>
          <w:rFonts w:asciiTheme="minorHAnsi" w:eastAsiaTheme="minorEastAsia" w:hAnsiTheme="minorHAnsi" w:cstheme="minorBidi"/>
          <w:noProof/>
          <w:sz w:val="22"/>
          <w:szCs w:val="22"/>
        </w:rPr>
      </w:pPr>
      <w:hyperlink w:anchor="_Toc51929242" w:history="1">
        <w:r w:rsidR="00716C58" w:rsidRPr="00EA7E2C">
          <w:rPr>
            <w:rStyle w:val="Hyperlink"/>
            <w:noProof/>
          </w:rPr>
          <w:t>Implications</w:t>
        </w:r>
        <w:r w:rsidR="00716C58">
          <w:rPr>
            <w:noProof/>
            <w:webHidden/>
          </w:rPr>
          <w:tab/>
        </w:r>
        <w:r w:rsidR="00716C58">
          <w:rPr>
            <w:noProof/>
            <w:webHidden/>
          </w:rPr>
          <w:fldChar w:fldCharType="begin"/>
        </w:r>
        <w:r w:rsidR="00716C58">
          <w:rPr>
            <w:noProof/>
            <w:webHidden/>
          </w:rPr>
          <w:instrText xml:space="preserve"> PAGEREF _Toc51929242 \h </w:instrText>
        </w:r>
        <w:r w:rsidR="00716C58">
          <w:rPr>
            <w:noProof/>
            <w:webHidden/>
          </w:rPr>
        </w:r>
        <w:r w:rsidR="00716C58">
          <w:rPr>
            <w:noProof/>
            <w:webHidden/>
          </w:rPr>
          <w:fldChar w:fldCharType="separate"/>
        </w:r>
        <w:r w:rsidR="00716C58">
          <w:rPr>
            <w:noProof/>
            <w:webHidden/>
          </w:rPr>
          <w:t>19</w:t>
        </w:r>
        <w:r w:rsidR="00716C58">
          <w:rPr>
            <w:noProof/>
            <w:webHidden/>
          </w:rPr>
          <w:fldChar w:fldCharType="end"/>
        </w:r>
      </w:hyperlink>
    </w:p>
    <w:p w14:paraId="5FEF3568" w14:textId="531D61B4" w:rsidR="00716C58" w:rsidRDefault="00000000" w:rsidP="00E216F1">
      <w:pPr>
        <w:pStyle w:val="TOC2"/>
        <w:rPr>
          <w:rFonts w:asciiTheme="minorHAnsi" w:eastAsiaTheme="minorEastAsia" w:hAnsiTheme="minorHAnsi" w:cstheme="minorBidi"/>
          <w:noProof/>
          <w:sz w:val="22"/>
          <w:szCs w:val="22"/>
        </w:rPr>
      </w:pPr>
      <w:hyperlink w:anchor="_Toc51929243" w:history="1">
        <w:r w:rsidR="00716C58" w:rsidRPr="00EA7E2C">
          <w:rPr>
            <w:rStyle w:val="Hyperlink"/>
            <w:noProof/>
          </w:rPr>
          <w:t>Recommendations for Practice</w:t>
        </w:r>
        <w:r w:rsidR="00716C58">
          <w:rPr>
            <w:noProof/>
            <w:webHidden/>
          </w:rPr>
          <w:tab/>
        </w:r>
        <w:r w:rsidR="00716C58">
          <w:rPr>
            <w:noProof/>
            <w:webHidden/>
          </w:rPr>
          <w:fldChar w:fldCharType="begin"/>
        </w:r>
        <w:r w:rsidR="00716C58">
          <w:rPr>
            <w:noProof/>
            <w:webHidden/>
          </w:rPr>
          <w:instrText xml:space="preserve"> PAGEREF _Toc51929243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6E0C97E" w14:textId="1170B515" w:rsidR="00716C58" w:rsidRDefault="00000000" w:rsidP="00E216F1">
      <w:pPr>
        <w:pStyle w:val="TOC2"/>
        <w:rPr>
          <w:rFonts w:asciiTheme="minorHAnsi" w:eastAsiaTheme="minorEastAsia" w:hAnsiTheme="minorHAnsi" w:cstheme="minorBidi"/>
          <w:noProof/>
          <w:sz w:val="22"/>
          <w:szCs w:val="22"/>
        </w:rPr>
      </w:pPr>
      <w:hyperlink w:anchor="_Toc51929244" w:history="1">
        <w:r w:rsidR="00716C58" w:rsidRPr="00EA7E2C">
          <w:rPr>
            <w:rStyle w:val="Hyperlink"/>
            <w:noProof/>
          </w:rPr>
          <w:t>Recommendations for Future Research</w:t>
        </w:r>
        <w:r w:rsidR="00716C58">
          <w:rPr>
            <w:noProof/>
            <w:webHidden/>
          </w:rPr>
          <w:tab/>
        </w:r>
        <w:r w:rsidR="00716C58">
          <w:rPr>
            <w:noProof/>
            <w:webHidden/>
          </w:rPr>
          <w:fldChar w:fldCharType="begin"/>
        </w:r>
        <w:r w:rsidR="00716C58">
          <w:rPr>
            <w:noProof/>
            <w:webHidden/>
          </w:rPr>
          <w:instrText xml:space="preserve"> PAGEREF _Toc51929244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289EEA80" w14:textId="6275652F" w:rsidR="00716C58" w:rsidRDefault="00000000" w:rsidP="00E216F1">
      <w:pPr>
        <w:pStyle w:val="TOC2"/>
        <w:rPr>
          <w:rFonts w:asciiTheme="minorHAnsi" w:eastAsiaTheme="minorEastAsia" w:hAnsiTheme="minorHAnsi" w:cstheme="minorBidi"/>
          <w:noProof/>
          <w:sz w:val="22"/>
          <w:szCs w:val="22"/>
        </w:rPr>
      </w:pPr>
      <w:hyperlink w:anchor="_Toc51929245" w:history="1">
        <w:r w:rsidR="00716C58" w:rsidRPr="00EA7E2C">
          <w:rPr>
            <w:rStyle w:val="Hyperlink"/>
            <w:noProof/>
          </w:rPr>
          <w:t>Conclusions</w:t>
        </w:r>
        <w:r w:rsidR="00716C58">
          <w:rPr>
            <w:noProof/>
            <w:webHidden/>
          </w:rPr>
          <w:tab/>
        </w:r>
        <w:r w:rsidR="00716C58">
          <w:rPr>
            <w:noProof/>
            <w:webHidden/>
          </w:rPr>
          <w:fldChar w:fldCharType="begin"/>
        </w:r>
        <w:r w:rsidR="00716C58">
          <w:rPr>
            <w:noProof/>
            <w:webHidden/>
          </w:rPr>
          <w:instrText xml:space="preserve"> PAGEREF _Toc51929245 \h </w:instrText>
        </w:r>
        <w:r w:rsidR="00716C58">
          <w:rPr>
            <w:noProof/>
            <w:webHidden/>
          </w:rPr>
        </w:r>
        <w:r w:rsidR="00716C58">
          <w:rPr>
            <w:noProof/>
            <w:webHidden/>
          </w:rPr>
          <w:fldChar w:fldCharType="separate"/>
        </w:r>
        <w:r w:rsidR="00716C58">
          <w:rPr>
            <w:noProof/>
            <w:webHidden/>
          </w:rPr>
          <w:t>20</w:t>
        </w:r>
        <w:r w:rsidR="00716C58">
          <w:rPr>
            <w:noProof/>
            <w:webHidden/>
          </w:rPr>
          <w:fldChar w:fldCharType="end"/>
        </w:r>
      </w:hyperlink>
    </w:p>
    <w:p w14:paraId="7396F090" w14:textId="34F5F567" w:rsidR="00716C58" w:rsidRDefault="00000000" w:rsidP="00E216F1">
      <w:pPr>
        <w:pStyle w:val="TOC1"/>
        <w:rPr>
          <w:rFonts w:asciiTheme="minorHAnsi" w:eastAsiaTheme="minorEastAsia" w:hAnsiTheme="minorHAnsi" w:cstheme="minorBidi"/>
          <w:noProof/>
          <w:sz w:val="22"/>
        </w:rPr>
      </w:pPr>
      <w:hyperlink w:anchor="_Toc51929246" w:history="1">
        <w:r w:rsidR="00716C58" w:rsidRPr="00EA7E2C">
          <w:rPr>
            <w:rStyle w:val="Hyperlink"/>
            <w:noProof/>
          </w:rPr>
          <w:t>References</w:t>
        </w:r>
        <w:r w:rsidR="00716C58">
          <w:rPr>
            <w:noProof/>
            <w:webHidden/>
          </w:rPr>
          <w:tab/>
        </w:r>
        <w:r w:rsidR="00716C58">
          <w:rPr>
            <w:noProof/>
            <w:webHidden/>
          </w:rPr>
          <w:fldChar w:fldCharType="begin"/>
        </w:r>
        <w:r w:rsidR="00716C58">
          <w:rPr>
            <w:noProof/>
            <w:webHidden/>
          </w:rPr>
          <w:instrText xml:space="preserve"> PAGEREF _Toc51929246 \h </w:instrText>
        </w:r>
        <w:r w:rsidR="00716C58">
          <w:rPr>
            <w:noProof/>
            <w:webHidden/>
          </w:rPr>
        </w:r>
        <w:r w:rsidR="00716C58">
          <w:rPr>
            <w:noProof/>
            <w:webHidden/>
          </w:rPr>
          <w:fldChar w:fldCharType="separate"/>
        </w:r>
        <w:r w:rsidR="00716C58">
          <w:rPr>
            <w:noProof/>
            <w:webHidden/>
          </w:rPr>
          <w:t>22</w:t>
        </w:r>
        <w:r w:rsidR="00716C58">
          <w:rPr>
            <w:noProof/>
            <w:webHidden/>
          </w:rPr>
          <w:fldChar w:fldCharType="end"/>
        </w:r>
      </w:hyperlink>
    </w:p>
    <w:p w14:paraId="0097A9C5" w14:textId="7768328E" w:rsidR="00716C58" w:rsidRDefault="00000000" w:rsidP="00E216F1">
      <w:pPr>
        <w:pStyle w:val="TOC1"/>
        <w:rPr>
          <w:rFonts w:asciiTheme="minorHAnsi" w:eastAsiaTheme="minorEastAsia" w:hAnsiTheme="minorHAnsi" w:cstheme="minorBidi"/>
          <w:noProof/>
          <w:sz w:val="22"/>
        </w:rPr>
      </w:pPr>
      <w:hyperlink w:anchor="_Toc51929247" w:history="1">
        <w:r w:rsidR="00716C58" w:rsidRPr="00EA7E2C">
          <w:rPr>
            <w:rStyle w:val="Hyperlink"/>
            <w:noProof/>
          </w:rPr>
          <w:t>Appendix A   XXX</w:t>
        </w:r>
        <w:r w:rsidR="00716C58">
          <w:rPr>
            <w:noProof/>
            <w:webHidden/>
          </w:rPr>
          <w:tab/>
        </w:r>
        <w:r w:rsidR="00716C58">
          <w:rPr>
            <w:noProof/>
            <w:webHidden/>
          </w:rPr>
          <w:fldChar w:fldCharType="begin"/>
        </w:r>
        <w:r w:rsidR="00716C58">
          <w:rPr>
            <w:noProof/>
            <w:webHidden/>
          </w:rPr>
          <w:instrText xml:space="preserve"> PAGEREF _Toc51929247 \h </w:instrText>
        </w:r>
        <w:r w:rsidR="00716C58">
          <w:rPr>
            <w:noProof/>
            <w:webHidden/>
          </w:rPr>
        </w:r>
        <w:r w:rsidR="00716C58">
          <w:rPr>
            <w:noProof/>
            <w:webHidden/>
          </w:rPr>
          <w:fldChar w:fldCharType="separate"/>
        </w:r>
        <w:r w:rsidR="00716C58">
          <w:rPr>
            <w:noProof/>
            <w:webHidden/>
          </w:rPr>
          <w:t>23</w:t>
        </w:r>
        <w:r w:rsidR="00716C58">
          <w:rPr>
            <w:noProof/>
            <w:webHidden/>
          </w:rPr>
          <w:fldChar w:fldCharType="end"/>
        </w:r>
      </w:hyperlink>
    </w:p>
    <w:p w14:paraId="55589BF1" w14:textId="1597CA08" w:rsidR="00716C58" w:rsidRDefault="00000000" w:rsidP="00E216F1">
      <w:pPr>
        <w:pStyle w:val="TOC1"/>
        <w:rPr>
          <w:rFonts w:asciiTheme="minorHAnsi" w:eastAsiaTheme="minorEastAsia" w:hAnsiTheme="minorHAnsi" w:cstheme="minorBidi"/>
          <w:noProof/>
          <w:sz w:val="22"/>
        </w:rPr>
      </w:pPr>
      <w:hyperlink w:anchor="_Toc51929248" w:history="1">
        <w:r w:rsidR="00716C58" w:rsidRPr="00EA7E2C">
          <w:rPr>
            <w:rStyle w:val="Hyperlink"/>
            <w:noProof/>
          </w:rPr>
          <w:t>Appendix B  XXX</w:t>
        </w:r>
        <w:r w:rsidR="00716C58">
          <w:rPr>
            <w:noProof/>
            <w:webHidden/>
          </w:rPr>
          <w:tab/>
        </w:r>
        <w:r w:rsidR="00716C58">
          <w:rPr>
            <w:noProof/>
            <w:webHidden/>
          </w:rPr>
          <w:fldChar w:fldCharType="begin"/>
        </w:r>
        <w:r w:rsidR="00716C58">
          <w:rPr>
            <w:noProof/>
            <w:webHidden/>
          </w:rPr>
          <w:instrText xml:space="preserve"> PAGEREF _Toc51929248 \h </w:instrText>
        </w:r>
        <w:r w:rsidR="00716C58">
          <w:rPr>
            <w:noProof/>
            <w:webHidden/>
          </w:rPr>
        </w:r>
        <w:r w:rsidR="00716C58">
          <w:rPr>
            <w:noProof/>
            <w:webHidden/>
          </w:rPr>
          <w:fldChar w:fldCharType="separate"/>
        </w:r>
        <w:r w:rsidR="00716C58">
          <w:rPr>
            <w:noProof/>
            <w:webHidden/>
          </w:rPr>
          <w:t>24</w:t>
        </w:r>
        <w:r w:rsidR="00716C58">
          <w:rPr>
            <w:noProof/>
            <w:webHidden/>
          </w:rPr>
          <w:fldChar w:fldCharType="end"/>
        </w:r>
      </w:hyperlink>
    </w:p>
    <w:p w14:paraId="309969F9" w14:textId="769945C3" w:rsidR="00A82120" w:rsidRDefault="00D41F7B" w:rsidP="00E216F1">
      <w:r>
        <w:fldChar w:fldCharType="end"/>
      </w:r>
      <w:r w:rsidR="00A82120">
        <w:br w:type="page"/>
      </w:r>
    </w:p>
    <w:p w14:paraId="1371A8D3" w14:textId="27C44BB7" w:rsidR="00887A22" w:rsidRPr="00D00B18" w:rsidRDefault="00887A22" w:rsidP="00E216F1">
      <w:commentRangeStart w:id="11"/>
      <w:commentRangeStart w:id="12"/>
      <w:r w:rsidRPr="00D00B18">
        <w:lastRenderedPageBreak/>
        <w:t>List of Tables</w:t>
      </w:r>
      <w:bookmarkEnd w:id="10"/>
      <w:commentRangeEnd w:id="11"/>
      <w:r w:rsidR="00D96395" w:rsidRPr="00D00B18">
        <w:rPr>
          <w:rStyle w:val="CommentReference"/>
          <w:rFonts w:cs="Arial"/>
          <w:b/>
          <w:bCs/>
          <w:szCs w:val="20"/>
        </w:rPr>
        <w:commentReference w:id="11"/>
      </w:r>
      <w:commentRangeEnd w:id="12"/>
      <w:r w:rsidR="000245AE" w:rsidRPr="00D00B18">
        <w:rPr>
          <w:rStyle w:val="CommentReference"/>
          <w:rFonts w:cs="Arial"/>
          <w:b/>
          <w:bCs/>
          <w:szCs w:val="20"/>
        </w:rPr>
        <w:commentReference w:id="12"/>
      </w:r>
    </w:p>
    <w:p w14:paraId="0A667242" w14:textId="77777777" w:rsidR="00887A22" w:rsidRPr="00887A22" w:rsidRDefault="00887A22" w:rsidP="00E216F1"/>
    <w:p w14:paraId="173A0C05" w14:textId="77777777" w:rsidR="00887A22" w:rsidRPr="00887A22" w:rsidRDefault="00887A22" w:rsidP="00E216F1">
      <w:r w:rsidRPr="00887A22">
        <w:t xml:space="preserve">Begin list of tables here… </w:t>
      </w:r>
    </w:p>
    <w:p w14:paraId="28EBDE94" w14:textId="77777777" w:rsidR="00887A22" w:rsidRPr="00D00B18" w:rsidRDefault="00887A22" w:rsidP="00E216F1">
      <w:bookmarkStart w:id="13" w:name="_Toc251423628"/>
      <w:r w:rsidRPr="00887A22">
        <w:rPr>
          <w:rFonts w:cs="Arial"/>
        </w:rPr>
        <w:br w:type="page"/>
      </w:r>
      <w:commentRangeStart w:id="14"/>
      <w:commentRangeStart w:id="15"/>
      <w:r w:rsidRPr="00D00B18">
        <w:lastRenderedPageBreak/>
        <w:t>List of Figures</w:t>
      </w:r>
      <w:bookmarkEnd w:id="13"/>
      <w:commentRangeEnd w:id="14"/>
      <w:r w:rsidR="00D96395" w:rsidRPr="00D00B18">
        <w:rPr>
          <w:rStyle w:val="CommentReference"/>
          <w:rFonts w:cs="Arial"/>
          <w:b/>
          <w:bCs/>
          <w:szCs w:val="20"/>
        </w:rPr>
        <w:commentReference w:id="14"/>
      </w:r>
      <w:commentRangeEnd w:id="15"/>
      <w:r w:rsidR="00674290" w:rsidRPr="00D00B18">
        <w:rPr>
          <w:rStyle w:val="CommentReference"/>
          <w:rFonts w:cs="Arial"/>
          <w:b/>
          <w:bCs/>
          <w:szCs w:val="20"/>
        </w:rPr>
        <w:commentReference w:id="15"/>
      </w:r>
    </w:p>
    <w:p w14:paraId="7BC6A788" w14:textId="77777777" w:rsidR="00887A22" w:rsidRPr="00887A22" w:rsidRDefault="00887A22" w:rsidP="00E216F1"/>
    <w:p w14:paraId="0F160F76" w14:textId="77777777" w:rsidR="00887A22" w:rsidRPr="00887A22" w:rsidRDefault="00887A22" w:rsidP="00E216F1">
      <w:r w:rsidRPr="00887A22">
        <w:t>Begin list of figures here…</w:t>
      </w:r>
    </w:p>
    <w:p w14:paraId="5C5BC981" w14:textId="77777777" w:rsidR="00887A22" w:rsidRPr="00887A22" w:rsidRDefault="00887A22" w:rsidP="00E216F1"/>
    <w:p w14:paraId="484E3713" w14:textId="08833BAB" w:rsidR="00887A22" w:rsidRDefault="00887A22" w:rsidP="00E216F1"/>
    <w:p w14:paraId="2D94CA2B" w14:textId="77777777" w:rsidR="00A82120" w:rsidRPr="00887A22" w:rsidRDefault="00A82120" w:rsidP="00E216F1"/>
    <w:p w14:paraId="7BA3AC3D" w14:textId="77777777" w:rsidR="00887A22" w:rsidRPr="00887A22" w:rsidRDefault="00887A22" w:rsidP="00E216F1">
      <w:pPr>
        <w:sectPr w:rsidR="00887A22" w:rsidRPr="00887A22" w:rsidSect="00530234">
          <w:headerReference w:type="default" r:id="rId21"/>
          <w:footerReference w:type="default" r:id="rId22"/>
          <w:footerReference w:type="first" r:id="rId23"/>
          <w:pgSz w:w="12240" w:h="15840"/>
          <w:pgMar w:top="1440" w:right="1440" w:bottom="1440" w:left="1440" w:header="720" w:footer="720" w:gutter="0"/>
          <w:pgNumType w:fmt="lowerRoman" w:start="1"/>
          <w:cols w:space="720"/>
          <w:docGrid w:linePitch="326"/>
        </w:sectPr>
      </w:pPr>
      <w:bookmarkStart w:id="16" w:name="_Toc145748762"/>
    </w:p>
    <w:p w14:paraId="5113A648" w14:textId="1962CBBE" w:rsidR="00887A22" w:rsidRPr="00C23A48" w:rsidRDefault="00887A22" w:rsidP="00E216F1">
      <w:pPr>
        <w:pStyle w:val="Heading1"/>
        <w:ind w:firstLine="0"/>
      </w:pPr>
      <w:bookmarkStart w:id="17" w:name="_Toc251423629"/>
      <w:bookmarkStart w:id="18" w:name="_Toc464831632"/>
      <w:bookmarkStart w:id="19" w:name="_Toc465328377"/>
      <w:bookmarkStart w:id="20" w:name="_Toc51929210"/>
      <w:bookmarkStart w:id="21" w:name="_Toc229316233"/>
      <w:bookmarkEnd w:id="16"/>
      <w:commentRangeStart w:id="22"/>
      <w:r>
        <w:lastRenderedPageBreak/>
        <w:t>Chapter 1: Introduction</w:t>
      </w:r>
      <w:bookmarkEnd w:id="17"/>
      <w:bookmarkEnd w:id="18"/>
      <w:bookmarkEnd w:id="19"/>
      <w:commentRangeEnd w:id="22"/>
      <w:r w:rsidR="008765DB">
        <w:rPr>
          <w:rStyle w:val="CommentReference"/>
          <w:b w:val="0"/>
          <w:bCs w:val="0"/>
          <w:szCs w:val="20"/>
        </w:rPr>
        <w:commentReference w:id="22"/>
      </w:r>
      <w:bookmarkEnd w:id="20"/>
    </w:p>
    <w:p w14:paraId="05BC311F" w14:textId="0475A774" w:rsidR="003A6798" w:rsidRDefault="001C1A85" w:rsidP="00E216F1">
      <w:bookmarkStart w:id="23" w:name="_Toc464831633"/>
      <w:bookmarkStart w:id="24" w:name="_Toc465328378"/>
      <w:bookmarkStart w:id="25" w:name="_Toc229316234"/>
      <w:bookmarkEnd w:id="21"/>
      <w:r>
        <w:t>Generative AI</w:t>
      </w:r>
      <w:r w:rsidR="003D28AC">
        <w:t xml:space="preserve"> (GAI)</w:t>
      </w:r>
      <w:r>
        <w:t xml:space="preserve"> is a class of machine learning algorithms that can learn from and </w:t>
      </w:r>
      <w:proofErr w:type="gramStart"/>
      <w:r>
        <w:t>creates</w:t>
      </w:r>
      <w:proofErr w:type="gramEnd"/>
      <w:r>
        <w:t xml:space="preserve"> content such as text, images, video, audio, and code (Wu et al., 2023). </w:t>
      </w:r>
      <w:r w:rsidR="003D28AC">
        <w:t>GAI transforms documents into summarizations and user-defined classification labels (</w:t>
      </w:r>
      <w:proofErr w:type="spellStart"/>
      <w:r w:rsidR="003D28AC">
        <w:t>Pengfei</w:t>
      </w:r>
      <w:proofErr w:type="spellEnd"/>
      <w:r w:rsidR="003D28AC">
        <w:t xml:space="preserve"> et al., 2023). It </w:t>
      </w:r>
      <w:r w:rsidR="00C32919">
        <w:t>also lowers the barrier to entry for software engineering tasks, increasing developer velocity</w:t>
      </w:r>
      <w:sdt>
        <w:sdtPr>
          <w:id w:val="614566756"/>
          <w:citation/>
        </w:sdtPr>
        <w:sdtContent>
          <w:r w:rsidR="00C32919">
            <w:fldChar w:fldCharType="begin"/>
          </w:r>
          <w:r w:rsidR="00C32919">
            <w:instrText xml:space="preserve"> CITATION Ozk23 \l 1033 </w:instrText>
          </w:r>
          <w:r w:rsidR="00C32919">
            <w:fldChar w:fldCharType="separate"/>
          </w:r>
          <w:r w:rsidR="00A75BE0">
            <w:rPr>
              <w:noProof/>
            </w:rPr>
            <w:t xml:space="preserve"> (Ozkaya, 2023)</w:t>
          </w:r>
          <w:r w:rsidR="00C32919">
            <w:fldChar w:fldCharType="end"/>
          </w:r>
        </w:sdtContent>
      </w:sdt>
      <w:r w:rsidR="00C32919">
        <w:t xml:space="preserve">. Generative </w:t>
      </w:r>
      <w:r w:rsidR="00C32919">
        <w:t>behavior</w:t>
      </w:r>
      <w:r w:rsidR="00C32919">
        <w:t>s</w:t>
      </w:r>
      <w:r w:rsidR="00C32919">
        <w:t xml:space="preserve"> contrast with discriminative machine learning algorithms, which learn decision boundaries (Sun et al., 2022). For example, </w:t>
      </w:r>
      <w:r w:rsidR="00C32919">
        <w:t xml:space="preserve">traditional logistical regression strategies are appropriate for predicting housing prices. </w:t>
      </w:r>
    </w:p>
    <w:p w14:paraId="0649F4BF" w14:textId="217CFF9C" w:rsidR="003A6798" w:rsidRDefault="001C1A85" w:rsidP="00E216F1">
      <w:r>
        <w:t xml:space="preserve">Implementations like Open AI’s </w:t>
      </w:r>
      <w:proofErr w:type="spellStart"/>
      <w:r>
        <w:t>ChatGPT</w:t>
      </w:r>
      <w:proofErr w:type="spellEnd"/>
      <w:r>
        <w:t xml:space="preserve"> capture the business community’s imagination and raise questions about its applications within regulated enterprises</w:t>
      </w:r>
      <w:r w:rsidR="003D28AC">
        <w:t xml:space="preserve"> (Daugherty, Wilson, &amp; </w:t>
      </w:r>
      <w:proofErr w:type="spellStart"/>
      <w:r w:rsidR="003D28AC">
        <w:t>Narain</w:t>
      </w:r>
      <w:proofErr w:type="spellEnd"/>
      <w:r w:rsidR="003D28AC">
        <w:t xml:space="preserve">, 2023; </w:t>
      </w:r>
      <w:proofErr w:type="spellStart"/>
      <w:r w:rsidR="003D28AC">
        <w:t>Rozado</w:t>
      </w:r>
      <w:proofErr w:type="spellEnd"/>
      <w:r w:rsidR="003D28AC">
        <w:t>, 2023). This combination necessitates research into the understanding of the technology and practical use cases. For instance, where are the delineations between what one can versus should do today</w:t>
      </w:r>
      <w:r w:rsidR="00C32919">
        <w:t>? Equally important, how can developer operations (DevOps) teams leverage these capabilities securely, reliably, and safely?</w:t>
      </w:r>
      <w:r w:rsidR="003A6798">
        <w:t xml:space="preserve"> </w:t>
      </w:r>
      <w:r w:rsidR="003A6798">
        <w:t xml:space="preserve">Since there are multiple technology choices, when should enterprises choose one over the other? How can </w:t>
      </w:r>
      <w:r w:rsidR="00E216F1">
        <w:t>enterprises</w:t>
      </w:r>
      <w:r w:rsidR="003A6798">
        <w:t xml:space="preserve"> methodically select the right option?</w:t>
      </w:r>
    </w:p>
    <w:p w14:paraId="52CB6EA0" w14:textId="06A7C32D" w:rsidR="003A6798" w:rsidRDefault="00E216F1" w:rsidP="00E216F1">
      <w:r>
        <w:t xml:space="preserve">This chapter aims to frame these questions and establish the purpose of this constructive research project. It briefly describes the business context and essential drivers to assess the technical state of Generative AI and map this information to business architectures. Chapter 2, </w:t>
      </w:r>
      <w:r w:rsidRPr="00E216F1">
        <w:rPr>
          <w:i/>
          <w:iCs/>
        </w:rPr>
        <w:t>Literature Review</w:t>
      </w:r>
      <w:r>
        <w:t xml:space="preserve">, expands on core concept overviews and examines the academic perspective to leverage GAI successfully. Chapter 3, </w:t>
      </w:r>
      <w:r>
        <w:rPr>
          <w:i/>
          <w:iCs/>
        </w:rPr>
        <w:t>Research Method</w:t>
      </w:r>
      <w:r>
        <w:t xml:space="preserve">, documents the research approach and mechanisms for quantifying success. These instructions aim to be concise, specific, and reproducible by the broader engineering community. Chapter 4, </w:t>
      </w:r>
      <w:r>
        <w:rPr>
          <w:i/>
          <w:iCs/>
        </w:rPr>
        <w:t>Findings</w:t>
      </w:r>
      <w:r>
        <w:t xml:space="preserve">, contains an analysis of </w:t>
      </w:r>
      <w:r>
        <w:lastRenderedPageBreak/>
        <w:t xml:space="preserve">the study and observations regarding the research questions. Chapter 5, </w:t>
      </w:r>
      <w:r>
        <w:rPr>
          <w:i/>
          <w:iCs/>
        </w:rPr>
        <w:t>Implications, Recommendations, and Conclusions</w:t>
      </w:r>
      <w:r>
        <w:t>, interprets the data’s meaning and provides opinions for future implementation.</w:t>
      </w:r>
    </w:p>
    <w:p w14:paraId="35CB5B7B" w14:textId="74173E18" w:rsidR="00E216F1" w:rsidRDefault="00E216F1" w:rsidP="00E216F1">
      <w:r>
        <w:t xml:space="preserve">But first, </w:t>
      </w:r>
      <w:r w:rsidRPr="00E216F1">
        <w:t>what</w:t>
      </w:r>
      <w:r>
        <w:t xml:space="preserve"> exactly is Generative AI, and where did it come from? </w:t>
      </w:r>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1993172801"/>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5DC2616D" w14:textId="6285188A" w:rsidR="00E216F1" w:rsidRDefault="00D718A7" w:rsidP="00E216F1">
      <w:r>
        <w:t xml:space="preserve">Solutions like </w:t>
      </w:r>
      <w:proofErr w:type="spellStart"/>
      <w:r>
        <w:t>EMLo</w:t>
      </w:r>
      <w:proofErr w:type="spellEnd"/>
      <w:r>
        <w:t xml:space="preserve"> are Long-Term, Short-Term (LTSM) architectures that provide </w:t>
      </w:r>
      <w:r w:rsidRPr="00D718A7">
        <w:rPr>
          <w:i/>
          <w:iCs/>
        </w:rPr>
        <w:t>context-sensitive</w:t>
      </w:r>
      <w:r>
        <w:t xml:space="preserve"> through self-attention mechanisms (Peters et al., 2017). Intuitively, this means that recently used words (tokens) should have a higher probability of reuse. </w:t>
      </w:r>
      <w:r>
        <w:t>Devlin et al. (2018) introduced the Bidirectional Encoder Representation from Transformers</w:t>
      </w:r>
      <w:r>
        <w:t xml:space="preserve"> (</w:t>
      </w:r>
      <w:r>
        <w:t xml:space="preserve">BERT) architecture that </w:t>
      </w:r>
      <w:r>
        <w:rPr>
          <w:i/>
          <w:iCs/>
        </w:rPr>
        <w:t>pre-trains</w:t>
      </w:r>
      <w:r>
        <w:t xml:space="preserve"> representations of data that maps left-to-right context (</w:t>
      </w:r>
      <w:r w:rsidRPr="00E216F1">
        <w:rPr>
          <w:i/>
          <w:iCs/>
        </w:rPr>
        <w:t>inputs to outputs</w:t>
      </w:r>
      <w:r>
        <w:t>) and vice versa (</w:t>
      </w:r>
      <w:r w:rsidRPr="00E216F1">
        <w:rPr>
          <w:i/>
          <w:iCs/>
        </w:rPr>
        <w:t>outputs to inputs</w:t>
      </w:r>
      <w:r>
        <w:t xml:space="preserve">). Their work fundamentally differs from decades of previous research into natural language processing (NLP) that follows the pattern of fine-tuned, purpose-built </w:t>
      </w:r>
      <w:r>
        <w:lastRenderedPageBreak/>
        <w:t>unidirectional task solvers.</w:t>
      </w:r>
      <w:r>
        <w:t xml:space="preserve"> Specifically, BERT doesn’t require fine-tuning and labeled data for many scenarios because it learns these self-attentions through large cohorts of unstructured data.</w:t>
      </w:r>
    </w:p>
    <w:p w14:paraId="6006A193" w14:textId="77777777" w:rsidR="00E650D4" w:rsidRDefault="00417020" w:rsidP="00417020">
      <w:r>
        <w:t xml:space="preserve">The ubiquity of public cloud providers enables </w:t>
      </w:r>
      <w:r>
        <w:t xml:space="preserve">researchers to </w:t>
      </w:r>
      <w:r>
        <w:t xml:space="preserve">create </w:t>
      </w:r>
      <w:r>
        <w:t>more extensive and sophisticated models. For example, GPT-3, an autoregressive language model, has over 175 billion parameters, a 10x increase over GPT-2 (Brown et al., 2020). More recently, Google Brain demonstrated an NLP translation model with over a trillion parameters (</w:t>
      </w:r>
      <w:proofErr w:type="spellStart"/>
      <w:r>
        <w:t>Fedus</w:t>
      </w:r>
      <w:proofErr w:type="spellEnd"/>
      <w:r>
        <w:t xml:space="preserve"> et al., 2022). This exponential parameter growth is likely to continue into the foreseeable future.</w:t>
      </w:r>
      <w:r>
        <w:t xml:space="preserve"> As predictive capabilities mature, it democratizes machine learning by lowering the barrier to getting started and removing the need for extensive labeled training sets.</w:t>
      </w:r>
      <w:r w:rsidR="00E650D4">
        <w:t xml:space="preserve"> </w:t>
      </w:r>
    </w:p>
    <w:p w14:paraId="736A2B81" w14:textId="46C211F8" w:rsidR="002E1D22" w:rsidRPr="00E216F1" w:rsidRDefault="00E650D4" w:rsidP="00E216F1">
      <w:r>
        <w:t>B</w:t>
      </w:r>
      <w:r w:rsidR="00417020">
        <w:t xml:space="preserve">usinesses can consume and extend these </w:t>
      </w:r>
      <w:r w:rsidR="00417020" w:rsidRPr="00E650D4">
        <w:rPr>
          <w:i/>
          <w:iCs/>
        </w:rPr>
        <w:t>large language models</w:t>
      </w:r>
      <w:r w:rsidR="00417020">
        <w:t xml:space="preserve"> (LLMs) to solve unsupervised learning tasks.</w:t>
      </w:r>
      <w:r>
        <w:t xml:space="preserve"> While the domain is rapidly maturing, numerous open research problems remain regarding prediction accuracy, </w:t>
      </w:r>
      <w:proofErr w:type="spellStart"/>
      <w:r>
        <w:t>explainability</w:t>
      </w:r>
      <w:proofErr w:type="spellEnd"/>
      <w:r>
        <w:t>, suitability, safety, and security. These challenges become more pronounced in regulated enterprise settings such as financial, health care, and workplace safety. Suppose a generative response creates an insurance policy and offers it to end-users. In that case, the insurance provider becomes responsible for the terms of that policy. How can the insurer guarantee and represent its principles and business practices within that offering? Failures in this regard could hurt the business</w:t>
      </w:r>
      <w:r w:rsidR="00D03903">
        <w:t>’s</w:t>
      </w:r>
      <w:r>
        <w:t xml:space="preserve"> reputation, cause financial hardship, and alienate customers.</w:t>
      </w:r>
    </w:p>
    <w:p w14:paraId="62E4826A" w14:textId="2F73CB11" w:rsidR="00887A22" w:rsidRPr="006839A7" w:rsidRDefault="00887A22" w:rsidP="00D03903">
      <w:pPr>
        <w:pStyle w:val="Heading2"/>
        <w:ind w:firstLine="0"/>
      </w:pPr>
      <w:bookmarkStart w:id="26" w:name="_Toc464831634"/>
      <w:bookmarkStart w:id="27" w:name="_Toc465328379"/>
      <w:bookmarkStart w:id="28" w:name="_Toc51929211"/>
      <w:bookmarkEnd w:id="23"/>
      <w:bookmarkEnd w:id="24"/>
      <w:commentRangeStart w:id="29"/>
      <w:commentRangeStart w:id="30"/>
      <w:commentRangeStart w:id="31"/>
      <w:r>
        <w:t xml:space="preserve">Statement of the </w:t>
      </w:r>
      <w:r w:rsidRPr="006839A7">
        <w:t>Problem</w:t>
      </w:r>
      <w:commentRangeEnd w:id="29"/>
      <w:r>
        <w:rPr>
          <w:rStyle w:val="CommentReference"/>
        </w:rPr>
        <w:commentReference w:id="29"/>
      </w:r>
      <w:commentRangeEnd w:id="30"/>
      <w:r>
        <w:rPr>
          <w:rStyle w:val="CommentReference"/>
        </w:rPr>
        <w:commentReference w:id="30"/>
      </w:r>
      <w:commentRangeEnd w:id="31"/>
      <w:r>
        <w:rPr>
          <w:rStyle w:val="CommentReference"/>
        </w:rPr>
        <w:commentReference w:id="31"/>
      </w:r>
      <w:bookmarkEnd w:id="25"/>
      <w:bookmarkEnd w:id="26"/>
      <w:bookmarkEnd w:id="27"/>
      <w:bookmarkEnd w:id="28"/>
    </w:p>
    <w:p w14:paraId="736C1A62" w14:textId="7EA99034" w:rsidR="00887A22" w:rsidRPr="00887A22" w:rsidRDefault="00D03903" w:rsidP="00D03903">
      <w:bookmarkStart w:id="32" w:name="_Toc464831635"/>
      <w:bookmarkStart w:id="33" w:name="_Toc465328380"/>
      <w:r>
        <w:t>The problem to be addressed in this study is an exploratory analysis of Generative AI use cases is the viability and practicality of mechanisms for ensuring norms and expectations of enterprise businesses within regulated environments.</w:t>
      </w:r>
      <w:r w:rsidR="00331392">
        <w:t xml:space="preserve"> Researchers continuously discover new characteristics and challenges within LLMs that could misalign corporate standards. For </w:t>
      </w:r>
      <w:r w:rsidR="00331392">
        <w:lastRenderedPageBreak/>
        <w:t xml:space="preserve">instance, </w:t>
      </w:r>
      <w:proofErr w:type="spellStart"/>
      <w:r w:rsidR="00331392">
        <w:t>OpenAI’s</w:t>
      </w:r>
      <w:proofErr w:type="spellEnd"/>
      <w:r w:rsidR="00331392">
        <w:t xml:space="preserve"> ChatGPT-3.5 has safeguards and content moderation checks that ensure its responses are politically neutral. However, prompt engineering techniques bypass that validation and statistically demonstrate </w:t>
      </w:r>
      <w:proofErr w:type="spellStart"/>
      <w:r w:rsidR="00331392">
        <w:t>it’s</w:t>
      </w:r>
      <w:proofErr w:type="spellEnd"/>
      <w:r w:rsidR="00331392">
        <w:t xml:space="preserve"> broadly a left-leaning Libertarian (</w:t>
      </w:r>
      <w:proofErr w:type="spellStart"/>
      <w:r w:rsidR="00331392">
        <w:t>Rozado</w:t>
      </w:r>
      <w:proofErr w:type="spellEnd"/>
      <w:r w:rsidR="00331392">
        <w:t xml:space="preserve">, 2023). While that’s appropriate for many settings, these implicit biases could be at odds with other organizations. Another set of challenges comes from international requirements, such as the European Union proposing copyright rules and China exploring a regulatory framework (International Business Times, 2023; </w:t>
      </w:r>
      <w:proofErr w:type="spellStart"/>
      <w:r w:rsidR="00331392">
        <w:t>Mondaq</w:t>
      </w:r>
      <w:proofErr w:type="spellEnd"/>
      <w:r w:rsidR="00331392">
        <w:t xml:space="preserve"> Business Briefing, 2023).</w:t>
      </w:r>
    </w:p>
    <w:p w14:paraId="597F24BD" w14:textId="6A53814A" w:rsidR="00887A22" w:rsidRPr="00887A22" w:rsidRDefault="00331392" w:rsidP="00E216F1">
      <w:r>
        <w:t>Technology hype cycles transition through five key phases: the innovation trigger, the peak of inflated expectations, the trough of disillusionment, the slope of enlightenment, and the plateau of productivity</w:t>
      </w:r>
      <w:sdt>
        <w:sdtPr>
          <w:id w:val="-887183840"/>
          <w:citation/>
        </w:sdtPr>
        <w:sdtContent>
          <w:r>
            <w:fldChar w:fldCharType="begin"/>
          </w:r>
          <w:r>
            <w:instrText xml:space="preserve"> CITATION Gar23 \l 1033 </w:instrText>
          </w:r>
          <w:r>
            <w:fldChar w:fldCharType="separate"/>
          </w:r>
          <w:r w:rsidR="00A75BE0">
            <w:rPr>
              <w:noProof/>
            </w:rPr>
            <w:t xml:space="preserve"> (Gartner, 2023)</w:t>
          </w:r>
          <w:r>
            <w:fldChar w:fldCharType="end"/>
          </w:r>
        </w:sdtContent>
      </w:sdt>
      <w:r>
        <w:t>. It can be challenging in the present to understand which stage enterprise businesses are experiencing, and that impacts their ability to prioritize today’s investments versus tomorrow’s.</w:t>
      </w:r>
    </w:p>
    <w:p w14:paraId="612B04A0" w14:textId="2B55C7D9" w:rsidR="00887A22" w:rsidRPr="00887A22" w:rsidRDefault="00887A22" w:rsidP="00331392">
      <w:pPr>
        <w:pStyle w:val="Heading2"/>
        <w:ind w:firstLine="0"/>
      </w:pPr>
      <w:bookmarkStart w:id="34" w:name="_Toc51929212"/>
      <w:commentRangeStart w:id="35"/>
      <w:r>
        <w:t>Purpose of the Study</w:t>
      </w:r>
      <w:commentRangeEnd w:id="35"/>
      <w:r>
        <w:rPr>
          <w:rStyle w:val="CommentReference"/>
        </w:rPr>
        <w:commentReference w:id="35"/>
      </w:r>
      <w:bookmarkEnd w:id="32"/>
      <w:bookmarkEnd w:id="33"/>
      <w:bookmarkEnd w:id="34"/>
    </w:p>
    <w:p w14:paraId="4A5D4F4F" w14:textId="4FB410DC" w:rsidR="00887A22" w:rsidRPr="00DD6710" w:rsidRDefault="008A1293" w:rsidP="00E216F1">
      <w:r>
        <w:t xml:space="preserve">The purpose of this constructive design study is to examine the state of Generative AI capabilities within enterprise businesses and create a framework for prioritizing use cases based on risk and practicality. For example, which business challenges are more economically solvable through statistical modeling and </w:t>
      </w:r>
      <w:r>
        <w:t>discriminative</w:t>
      </w:r>
      <w:r>
        <w:t xml:space="preserve"> machine learning? Many organizations use automatic speech recognition (ASR) to transcribe audio-to-text economically. To what extent do LLMs enhance this performance? Since business and commercial communities operate at different speeds, defining the suitability of those performance gains is essential. These questions are not unique to audio use cases and span </w:t>
      </w:r>
      <w:r w:rsidR="00DD6710">
        <w:t>images, videos</w:t>
      </w:r>
      <w:r>
        <w:t>, rich text documents, and code scenarios.</w:t>
      </w:r>
      <w:r w:rsidR="00DD6710">
        <w:t xml:space="preserve"> This research project will establish a multi-modal use case taxonomy as described in Chapter 3, </w:t>
      </w:r>
      <w:r w:rsidR="00DD6710">
        <w:rPr>
          <w:i/>
          <w:iCs/>
        </w:rPr>
        <w:t>Research Method</w:t>
      </w:r>
      <w:r w:rsidR="00DD6710">
        <w:t>.</w:t>
      </w:r>
    </w:p>
    <w:p w14:paraId="2457051F" w14:textId="77777777" w:rsidR="00F45C06" w:rsidRDefault="00F45C06" w:rsidP="00F45C06">
      <w:pPr>
        <w:pStyle w:val="Heading2"/>
        <w:ind w:firstLine="0"/>
      </w:pPr>
      <w:bookmarkStart w:id="36" w:name="_Toc464831636"/>
      <w:bookmarkStart w:id="37" w:name="_Toc465328381"/>
      <w:bookmarkStart w:id="38" w:name="_Toc51929213"/>
      <w:bookmarkStart w:id="39" w:name="_Toc134428773"/>
      <w:r>
        <w:lastRenderedPageBreak/>
        <w:t>Introduction to Theoretical Framework</w:t>
      </w:r>
      <w:bookmarkEnd w:id="39"/>
    </w:p>
    <w:p w14:paraId="396C386D" w14:textId="77777777" w:rsidR="00F45C06" w:rsidRDefault="00F45C06" w:rsidP="00F45C06">
      <w:r>
        <w:t>The design of experiments research creates purposeful artifacts and applies them to study a phenomenon (</w:t>
      </w:r>
      <w:proofErr w:type="spellStart"/>
      <w:r>
        <w:t>Hevner</w:t>
      </w:r>
      <w:proofErr w:type="spellEnd"/>
      <w:r>
        <w:t xml:space="preserve"> et al., 2004). Academic and business communities employ this method as a standard approach to Information Technology and Communication (IT&amp;C) problems (</w:t>
      </w:r>
      <w:proofErr w:type="spellStart"/>
      <w:r w:rsidRPr="00DA5CF7">
        <w:t>Bryar</w:t>
      </w:r>
      <w:proofErr w:type="spellEnd"/>
      <w:r w:rsidRPr="00DA5CF7">
        <w:t xml:space="preserve"> &amp; </w:t>
      </w:r>
      <w:proofErr w:type="spellStart"/>
      <w:r w:rsidRPr="00DA5CF7">
        <w:t>Carr</w:t>
      </w:r>
      <w:proofErr w:type="spellEnd"/>
      <w:r w:rsidRPr="00DA5CF7">
        <w:t xml:space="preserve">, 2021; </w:t>
      </w:r>
      <w:proofErr w:type="spellStart"/>
      <w:r w:rsidRPr="00DA5CF7">
        <w:t>Peffers</w:t>
      </w:r>
      <w:proofErr w:type="spellEnd"/>
      <w:r w:rsidRPr="00DA5CF7">
        <w:t xml:space="preserve"> et al., 2007</w:t>
      </w:r>
      <w:r>
        <w:t>). It has well-defined guidelines (see Table 1) to implement a three-phased procedure. First, the researcher(s) must identify a domain-specific challenge. Next, that researcher creates artifacts that study this phenomenon. Third, those artifacts assess the topic and communicate answers to the research questions.</w:t>
      </w:r>
    </w:p>
    <w:p w14:paraId="07BD6FFD" w14:textId="77777777" w:rsidR="00F45C06" w:rsidRPr="00C23676" w:rsidRDefault="00F45C06" w:rsidP="00F45C06">
      <w:pPr>
        <w:pStyle w:val="Caption"/>
        <w:ind w:firstLine="0"/>
      </w:pPr>
      <w:bookmarkStart w:id="40" w:name="_Toc134428817"/>
      <w:r w:rsidRPr="00BC7214">
        <w:rPr>
          <w:b/>
          <w:bCs/>
        </w:rPr>
        <w:t xml:space="preserve">Table </w:t>
      </w:r>
      <w:r w:rsidRPr="00BC7214">
        <w:rPr>
          <w:b/>
          <w:bCs/>
        </w:rPr>
        <w:fldChar w:fldCharType="begin"/>
      </w:r>
      <w:r w:rsidRPr="00BC7214">
        <w:rPr>
          <w:b/>
          <w:bCs/>
        </w:rPr>
        <w:instrText xml:space="preserve"> SEQ Table \* ARABIC </w:instrText>
      </w:r>
      <w:r w:rsidRPr="00BC7214">
        <w:rPr>
          <w:b/>
          <w:bCs/>
        </w:rPr>
        <w:fldChar w:fldCharType="separate"/>
      </w:r>
      <w:r>
        <w:rPr>
          <w:b/>
          <w:bCs/>
          <w:noProof/>
        </w:rPr>
        <w:t>1</w:t>
      </w:r>
      <w:r w:rsidRPr="00BC7214">
        <w:rPr>
          <w:b/>
          <w:bCs/>
          <w:noProof/>
        </w:rPr>
        <w:fldChar w:fldCharType="end"/>
      </w:r>
      <w:r w:rsidRPr="00C23676">
        <w:br/>
        <w:t>Design-science Guidelines (</w:t>
      </w:r>
      <w:proofErr w:type="spellStart"/>
      <w:r w:rsidRPr="00C23676">
        <w:t>Hevner</w:t>
      </w:r>
      <w:proofErr w:type="spellEnd"/>
      <w:r w:rsidRPr="00C23676">
        <w:t xml:space="preserve"> et al. 2004)</w:t>
      </w:r>
      <w:bookmarkEnd w:id="40"/>
    </w:p>
    <w:tbl>
      <w:tblPr>
        <w:tblStyle w:val="GridTable4"/>
        <w:tblW w:w="9625" w:type="dxa"/>
        <w:tblLook w:val="04A0" w:firstRow="1" w:lastRow="0" w:firstColumn="1" w:lastColumn="0" w:noHBand="0" w:noVBand="1"/>
      </w:tblPr>
      <w:tblGrid>
        <w:gridCol w:w="1870"/>
        <w:gridCol w:w="7755"/>
      </w:tblGrid>
      <w:tr w:rsidR="00F45C06" w14:paraId="67B25152"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97DEDD8" w14:textId="77777777" w:rsidR="00F45C06" w:rsidRDefault="00F45C06" w:rsidP="00456A62">
            <w:pPr>
              <w:ind w:firstLine="0"/>
            </w:pPr>
            <w:r>
              <w:t>Guideline</w:t>
            </w:r>
          </w:p>
        </w:tc>
        <w:tc>
          <w:tcPr>
            <w:tcW w:w="7755" w:type="dxa"/>
          </w:tcPr>
          <w:p w14:paraId="3F1A1C09" w14:textId="77777777" w:rsidR="00F45C06" w:rsidRDefault="00F45C06" w:rsidP="00456A62">
            <w:pPr>
              <w:ind w:firstLine="0"/>
              <w:cnfStyle w:val="100000000000" w:firstRow="1" w:lastRow="0" w:firstColumn="0" w:lastColumn="0" w:oddVBand="0" w:evenVBand="0" w:oddHBand="0" w:evenHBand="0" w:firstRowFirstColumn="0" w:firstRowLastColumn="0" w:lastRowFirstColumn="0" w:lastRowLastColumn="0"/>
            </w:pPr>
            <w:r>
              <w:t>Description</w:t>
            </w:r>
          </w:p>
        </w:tc>
      </w:tr>
      <w:tr w:rsidR="00F45C06" w14:paraId="0C3151D7"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EE69EA4" w14:textId="77777777" w:rsidR="00F45C06" w:rsidRDefault="00F45C06" w:rsidP="00456A62">
            <w:pPr>
              <w:ind w:firstLine="0"/>
            </w:pPr>
            <w:r>
              <w:t>Design as an Artifact</w:t>
            </w:r>
          </w:p>
        </w:tc>
        <w:tc>
          <w:tcPr>
            <w:tcW w:w="7755" w:type="dxa"/>
          </w:tcPr>
          <w:p w14:paraId="3060C9F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produce a viable artifact as a construct, a model, a method, or an instantiation.</w:t>
            </w:r>
          </w:p>
        </w:tc>
      </w:tr>
      <w:tr w:rsidR="00F45C06" w14:paraId="7C26F58E"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5B1D6CA9" w14:textId="77777777" w:rsidR="00F45C06" w:rsidRDefault="00F45C06" w:rsidP="00456A62">
            <w:pPr>
              <w:ind w:firstLine="0"/>
            </w:pPr>
            <w:r>
              <w:t>Problem Relevance</w:t>
            </w:r>
          </w:p>
        </w:tc>
        <w:tc>
          <w:tcPr>
            <w:tcW w:w="7755" w:type="dxa"/>
          </w:tcPr>
          <w:p w14:paraId="12DE7B25"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Design-science research aims to develop technology-based solutions to important and relevant business problems.</w:t>
            </w:r>
          </w:p>
        </w:tc>
      </w:tr>
      <w:tr w:rsidR="00F45C06" w14:paraId="19E86DF3"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DA754D9" w14:textId="77777777" w:rsidR="00F45C06" w:rsidRDefault="00F45C06" w:rsidP="00456A62">
            <w:pPr>
              <w:ind w:firstLine="0"/>
            </w:pPr>
            <w:r>
              <w:t>Design Evaluation</w:t>
            </w:r>
          </w:p>
        </w:tc>
        <w:tc>
          <w:tcPr>
            <w:tcW w:w="7755" w:type="dxa"/>
          </w:tcPr>
          <w:p w14:paraId="176F0A3C"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A design artifact’s utility, quality, and efficacy must rigorously demonstrate well-executed evaluation methods.</w:t>
            </w:r>
          </w:p>
        </w:tc>
      </w:tr>
      <w:tr w:rsidR="00F45C06" w14:paraId="59971427"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04CEC811" w14:textId="77777777" w:rsidR="00F45C06" w:rsidRDefault="00F45C06" w:rsidP="00456A62">
            <w:pPr>
              <w:ind w:firstLine="0"/>
            </w:pPr>
            <w:r>
              <w:t>Research Contributions</w:t>
            </w:r>
          </w:p>
        </w:tc>
        <w:tc>
          <w:tcPr>
            <w:tcW w:w="7755" w:type="dxa"/>
          </w:tcPr>
          <w:p w14:paraId="0BDDDDE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Effective design-science research must provide transparent and verifiable contributions to design artifacts, foundations, and/or design methodologies.</w:t>
            </w:r>
          </w:p>
        </w:tc>
      </w:tr>
      <w:tr w:rsidR="00F45C06" w14:paraId="2B654112"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3ECF436" w14:textId="77777777" w:rsidR="00F45C06" w:rsidRDefault="00F45C06" w:rsidP="00456A62">
            <w:pPr>
              <w:ind w:firstLine="0"/>
            </w:pPr>
            <w:r>
              <w:t>Research Rigor</w:t>
            </w:r>
          </w:p>
        </w:tc>
        <w:tc>
          <w:tcPr>
            <w:tcW w:w="7755" w:type="dxa"/>
          </w:tcPr>
          <w:p w14:paraId="04617F82"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relies on rigorous methods to construct and evaluate the design artifact.</w:t>
            </w:r>
          </w:p>
        </w:tc>
      </w:tr>
      <w:tr w:rsidR="00F45C06" w14:paraId="422AE71A" w14:textId="77777777" w:rsidTr="00456A62">
        <w:tc>
          <w:tcPr>
            <w:cnfStyle w:val="001000000000" w:firstRow="0" w:lastRow="0" w:firstColumn="1" w:lastColumn="0" w:oddVBand="0" w:evenVBand="0" w:oddHBand="0" w:evenHBand="0" w:firstRowFirstColumn="0" w:firstRowLastColumn="0" w:lastRowFirstColumn="0" w:lastRowLastColumn="0"/>
            <w:tcW w:w="1870" w:type="dxa"/>
          </w:tcPr>
          <w:p w14:paraId="667E14C5" w14:textId="77777777" w:rsidR="00F45C06" w:rsidRDefault="00F45C06" w:rsidP="00456A62">
            <w:pPr>
              <w:ind w:firstLine="0"/>
            </w:pPr>
            <w:r>
              <w:t>Design as a Search Process</w:t>
            </w:r>
          </w:p>
        </w:tc>
        <w:tc>
          <w:tcPr>
            <w:tcW w:w="7755" w:type="dxa"/>
          </w:tcPr>
          <w:p w14:paraId="0DEFC37A" w14:textId="77777777" w:rsidR="00F45C06" w:rsidRDefault="00F45C06" w:rsidP="00456A62">
            <w:pPr>
              <w:ind w:firstLine="0"/>
              <w:cnfStyle w:val="000000000000" w:firstRow="0" w:lastRow="0" w:firstColumn="0" w:lastColumn="0" w:oddVBand="0" w:evenVBand="0" w:oddHBand="0" w:evenHBand="0" w:firstRowFirstColumn="0" w:firstRowLastColumn="0" w:lastRowFirstColumn="0" w:lastRowLastColumn="0"/>
            </w:pPr>
            <w:r>
              <w:t>The search for a compelling artifact requires utilizing available means to reach desired ends while satisfying laws in the problem environment.</w:t>
            </w:r>
          </w:p>
        </w:tc>
      </w:tr>
      <w:tr w:rsidR="00F45C06" w14:paraId="619FA08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2F0AABD" w14:textId="77777777" w:rsidR="00F45C06" w:rsidRDefault="00F45C06" w:rsidP="00456A62">
            <w:pPr>
              <w:ind w:firstLine="0"/>
            </w:pPr>
            <w:r>
              <w:lastRenderedPageBreak/>
              <w:t>Communication of Research</w:t>
            </w:r>
          </w:p>
        </w:tc>
        <w:tc>
          <w:tcPr>
            <w:tcW w:w="7755" w:type="dxa"/>
          </w:tcPr>
          <w:p w14:paraId="65D2C36A" w14:textId="77777777" w:rsidR="00F45C06" w:rsidRDefault="00F45C06" w:rsidP="00456A62">
            <w:pPr>
              <w:ind w:firstLine="0"/>
              <w:cnfStyle w:val="000000100000" w:firstRow="0" w:lastRow="0" w:firstColumn="0" w:lastColumn="0" w:oddVBand="0" w:evenVBand="0" w:oddHBand="1" w:evenHBand="0" w:firstRowFirstColumn="0" w:firstRowLastColumn="0" w:lastRowFirstColumn="0" w:lastRowLastColumn="0"/>
            </w:pPr>
            <w:r>
              <w:t>Design-science research must be presented effectively both to technology-oriented and management-oriented audiences.</w:t>
            </w:r>
          </w:p>
        </w:tc>
      </w:tr>
    </w:tbl>
    <w:p w14:paraId="43DE8F3F" w14:textId="77777777" w:rsidR="00F45C06" w:rsidRDefault="00F45C06" w:rsidP="00F45C06"/>
    <w:p w14:paraId="5EB6C2AB" w14:textId="37AFDDAB" w:rsidR="00F45C06" w:rsidRPr="00F45C06" w:rsidRDefault="00F45C06" w:rsidP="00F45C06">
      <w:pPr>
        <w:rPr>
          <w:b/>
        </w:rPr>
      </w:pPr>
      <w:r>
        <w:t xml:space="preserve">This study uses these guidelines and conceptual steps to identify a research-worthy topic and an actionable aspect. Next, it defines an abstract approach and implements a concrete proof-of-concept, the simulation process, to assess patient monitoring (via CV) and remediation (via CPS) technologies. Third, the artifacts expand the body of knowledge through </w:t>
      </w:r>
      <w:proofErr w:type="gramStart"/>
      <w:r>
        <w:t>the research</w:t>
      </w:r>
      <w:proofErr w:type="gramEnd"/>
      <w:r>
        <w:t xml:space="preserve"> questions. See Chapter 3: </w:t>
      </w:r>
      <w:r w:rsidRPr="00F45C06">
        <w:rPr>
          <w:i/>
          <w:iCs/>
        </w:rPr>
        <w:t>Research Method</w:t>
      </w:r>
      <w:r>
        <w:t xml:space="preserve"> for more information.</w:t>
      </w:r>
    </w:p>
    <w:p w14:paraId="2CFB8C71" w14:textId="4CA5AFB9" w:rsidR="00887A22" w:rsidRPr="00887A22" w:rsidRDefault="00887A22" w:rsidP="00F45C06">
      <w:pPr>
        <w:pStyle w:val="Heading2"/>
        <w:ind w:firstLine="0"/>
      </w:pPr>
      <w:bookmarkStart w:id="41" w:name="_Toc229316235"/>
      <w:bookmarkStart w:id="42" w:name="_Toc464831637"/>
      <w:bookmarkStart w:id="43" w:name="_Toc465328382"/>
      <w:bookmarkStart w:id="44" w:name="_Toc51929215"/>
      <w:bookmarkEnd w:id="36"/>
      <w:bookmarkEnd w:id="37"/>
      <w:bookmarkEnd w:id="38"/>
      <w:commentRangeStart w:id="45"/>
      <w:r w:rsidRPr="00887A22">
        <w:t>Research Questions</w:t>
      </w:r>
      <w:bookmarkEnd w:id="41"/>
      <w:bookmarkEnd w:id="42"/>
      <w:bookmarkEnd w:id="43"/>
      <w:commentRangeEnd w:id="45"/>
      <w:r w:rsidR="001E1D9E">
        <w:rPr>
          <w:rStyle w:val="CommentReference"/>
          <w:szCs w:val="20"/>
        </w:rPr>
        <w:commentReference w:id="45"/>
      </w:r>
      <w:bookmarkEnd w:id="44"/>
    </w:p>
    <w:p w14:paraId="0EBC168A" w14:textId="182F5812" w:rsidR="008F516D" w:rsidRDefault="008F516D" w:rsidP="008F516D">
      <w:r>
        <w:t xml:space="preserve">In alignment with the purpose of this </w:t>
      </w:r>
      <w:proofErr w:type="gramStart"/>
      <w:r>
        <w:t>study, and</w:t>
      </w:r>
      <w:proofErr w:type="gramEnd"/>
      <w:r>
        <w:t xml:space="preserve"> </w:t>
      </w:r>
      <w:proofErr w:type="gramStart"/>
      <w:r>
        <w:t>adopts</w:t>
      </w:r>
      <w:proofErr w:type="gramEnd"/>
      <w:r>
        <w:t xml:space="preserve"> the following research questions</w:t>
      </w:r>
      <w:r>
        <w:t xml:space="preserve">. The overarching objective is </w:t>
      </w:r>
      <w:r w:rsidR="00AD5586">
        <w:t>identifying use cases, measuring suitability, and providing</w:t>
      </w:r>
      <w:r>
        <w:t xml:space="preserve"> </w:t>
      </w:r>
      <w:r w:rsidR="0091511F">
        <w:t xml:space="preserve">the </w:t>
      </w:r>
      <w:r>
        <w:t>next steps.</w:t>
      </w:r>
    </w:p>
    <w:p w14:paraId="4BD015BC" w14:textId="1E54C3D2" w:rsidR="008F516D" w:rsidRDefault="008F516D" w:rsidP="008F516D">
      <w:pPr>
        <w:pStyle w:val="Heading3"/>
        <w:ind w:firstLine="0"/>
        <w:rPr>
          <w:rFonts w:eastAsia="Times New Roman"/>
        </w:rPr>
      </w:pPr>
      <w:r w:rsidRPr="00D00B18">
        <w:rPr>
          <w:rFonts w:eastAsia="Times New Roman"/>
        </w:rPr>
        <w:t>RQ</w:t>
      </w:r>
      <w:r>
        <w:rPr>
          <w:rFonts w:eastAsia="Times New Roman"/>
        </w:rPr>
        <w:t>1</w:t>
      </w:r>
    </w:p>
    <w:p w14:paraId="61F33F4B" w14:textId="12823BDF" w:rsidR="008F516D" w:rsidRPr="008F516D" w:rsidRDefault="008F516D" w:rsidP="00AD5586">
      <w:r>
        <w:t xml:space="preserve">What </w:t>
      </w:r>
      <w:r>
        <w:t>is the taxonomy of use cases for Generative AI within regulated enterprises?</w:t>
      </w:r>
    </w:p>
    <w:p w14:paraId="636761B4" w14:textId="2F581A3C"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5799E988" w14:textId="477C0E7A" w:rsidR="00887A22" w:rsidRPr="00887A22" w:rsidRDefault="008F516D" w:rsidP="00E216F1">
      <w:pPr>
        <w:rPr>
          <w:b/>
        </w:rPr>
      </w:pPr>
      <w:r>
        <w:t>What is the effectiveness of Generative AI in learning and creating text, audio, image, video, and code?</w:t>
      </w:r>
    </w:p>
    <w:p w14:paraId="7C7FC870" w14:textId="46F23815" w:rsidR="00D00B18" w:rsidRDefault="00887A22" w:rsidP="008F516D">
      <w:pPr>
        <w:pStyle w:val="Heading3"/>
        <w:ind w:firstLine="0"/>
        <w:rPr>
          <w:rFonts w:eastAsia="Times New Roman"/>
        </w:rPr>
      </w:pPr>
      <w:r w:rsidRPr="00D00B18">
        <w:rPr>
          <w:rFonts w:eastAsia="Times New Roman"/>
        </w:rPr>
        <w:t>RQ</w:t>
      </w:r>
      <w:r w:rsidR="008F516D">
        <w:rPr>
          <w:rFonts w:eastAsia="Times New Roman"/>
        </w:rPr>
        <w:t>2</w:t>
      </w:r>
    </w:p>
    <w:p w14:paraId="06524169" w14:textId="5028151C" w:rsidR="008F516D" w:rsidRDefault="008F516D" w:rsidP="008F516D">
      <w:r>
        <w:t xml:space="preserve">What is the efficiency </w:t>
      </w:r>
      <w:r>
        <w:t>of Generative AI in learning and creating text, audio, image, video, and code?</w:t>
      </w:r>
    </w:p>
    <w:p w14:paraId="2F22E74D" w14:textId="651CB309" w:rsidR="008F516D" w:rsidRDefault="008F516D" w:rsidP="008F516D">
      <w:pPr>
        <w:pStyle w:val="Heading3"/>
        <w:ind w:firstLine="0"/>
        <w:rPr>
          <w:rFonts w:eastAsia="Times New Roman"/>
        </w:rPr>
      </w:pPr>
      <w:r w:rsidRPr="00D00B18">
        <w:rPr>
          <w:rFonts w:eastAsia="Times New Roman"/>
        </w:rPr>
        <w:t>RQ</w:t>
      </w:r>
      <w:r>
        <w:rPr>
          <w:rFonts w:eastAsia="Times New Roman"/>
        </w:rPr>
        <w:t>4</w:t>
      </w:r>
    </w:p>
    <w:p w14:paraId="20B22D06" w14:textId="5467F4D3" w:rsidR="00887A22" w:rsidRDefault="008F516D" w:rsidP="008F516D">
      <w:pPr>
        <w:ind w:firstLine="0"/>
      </w:pPr>
      <w:r>
        <w:tab/>
        <w:t xml:space="preserve">What scenarios and use cases are most appropriate for using Generative AI within </w:t>
      </w:r>
      <w:r>
        <w:t>regulated enterprises</w:t>
      </w:r>
      <w:r>
        <w:t xml:space="preserve">? </w:t>
      </w:r>
    </w:p>
    <w:p w14:paraId="729FDF42" w14:textId="10B6608F" w:rsidR="00887A22" w:rsidRPr="00887A22" w:rsidRDefault="00887A22" w:rsidP="008F516D">
      <w:pPr>
        <w:pStyle w:val="Heading2"/>
        <w:ind w:firstLine="0"/>
      </w:pPr>
      <w:bookmarkStart w:id="46" w:name="_Toc251423637"/>
      <w:bookmarkStart w:id="47" w:name="_Toc464831646"/>
      <w:bookmarkStart w:id="48" w:name="_Toc465328385"/>
      <w:bookmarkStart w:id="49" w:name="_Toc51929217"/>
      <w:commentRangeStart w:id="50"/>
      <w:r w:rsidRPr="00887A22">
        <w:lastRenderedPageBreak/>
        <w:t>Significance of the Study</w:t>
      </w:r>
      <w:bookmarkEnd w:id="46"/>
      <w:bookmarkEnd w:id="47"/>
      <w:bookmarkEnd w:id="48"/>
      <w:commentRangeEnd w:id="50"/>
      <w:r w:rsidR="001E1D9E">
        <w:rPr>
          <w:rStyle w:val="CommentReference"/>
          <w:szCs w:val="20"/>
        </w:rPr>
        <w:commentReference w:id="50"/>
      </w:r>
      <w:bookmarkEnd w:id="49"/>
    </w:p>
    <w:p w14:paraId="7A44CDB3" w14:textId="64BFECCD" w:rsidR="00887A22" w:rsidRDefault="00FB5272" w:rsidP="00E216F1">
      <w:r>
        <w:t xml:space="preserve">There has been an explosion of interest in Generative models like </w:t>
      </w:r>
      <w:proofErr w:type="spellStart"/>
      <w:r>
        <w:t>ChatGPT</w:t>
      </w:r>
      <w:proofErr w:type="spellEnd"/>
      <w:r>
        <w:t xml:space="preserve"> since December 2022 (see</w:t>
      </w:r>
      <w:r w:rsidR="00AE63B9">
        <w:t xml:space="preserve"> </w:t>
      </w:r>
      <w:r w:rsidR="00AE63B9">
        <w:fldChar w:fldCharType="begin"/>
      </w:r>
      <w:r w:rsidR="00AE63B9">
        <w:instrText xml:space="preserve"> REF _Ref134883363 \h </w:instrText>
      </w:r>
      <w:r w:rsidR="00AE63B9">
        <w:fldChar w:fldCharType="separate"/>
      </w:r>
      <w:r w:rsidR="00AE63B9" w:rsidRPr="00FB5272">
        <w:rPr>
          <w:b/>
          <w:bCs/>
        </w:rPr>
        <w:t xml:space="preserve">Figure </w:t>
      </w:r>
      <w:r w:rsidR="00AE63B9" w:rsidRPr="00FB5272">
        <w:rPr>
          <w:b/>
          <w:bCs/>
          <w:noProof/>
        </w:rPr>
        <w:t>1</w:t>
      </w:r>
      <w:r w:rsidR="00AE63B9" w:rsidRPr="00FB5272">
        <w:rPr>
          <w:b/>
          <w:bCs/>
        </w:rPr>
        <w:t xml:space="preserve"> </w:t>
      </w:r>
      <w:proofErr w:type="spellStart"/>
      <w:r w:rsidR="00AE63B9" w:rsidRPr="00FB5272">
        <w:rPr>
          <w:i/>
          <w:iCs/>
        </w:rPr>
        <w:t>ChatGPT</w:t>
      </w:r>
      <w:proofErr w:type="spellEnd"/>
      <w:r w:rsidR="00AE63B9" w:rsidRPr="00FB5272">
        <w:rPr>
          <w:i/>
          <w:iCs/>
        </w:rPr>
        <w:t xml:space="preserve"> </w:t>
      </w:r>
      <w:r w:rsidR="00AE63B9">
        <w:rPr>
          <w:i/>
          <w:iCs/>
        </w:rPr>
        <w:t>i</w:t>
      </w:r>
      <w:r w:rsidR="00AE63B9" w:rsidRPr="00FB5272">
        <w:rPr>
          <w:i/>
          <w:iCs/>
        </w:rPr>
        <w:t xml:space="preserve">nterest over </w:t>
      </w:r>
      <w:r w:rsidR="00AE63B9">
        <w:rPr>
          <w:i/>
          <w:iCs/>
        </w:rPr>
        <w:t>the last 12 months</w:t>
      </w:r>
      <w:r w:rsidR="00AE63B9">
        <w:fldChar w:fldCharType="end"/>
      </w:r>
      <w:r>
        <w:t>). This Google Trend represents a proxy for the public interest in these algorithms. While there have been significant advancements and recent publications on the topic, these tend to focus on consumer use cases. These challenges and opportunities overlap with enterprise requirements to a certain extent, necessitating an explicit and intentional exploration of the academic body of knowledge.</w:t>
      </w:r>
    </w:p>
    <w:p w14:paraId="76133DAD" w14:textId="4123D79E" w:rsidR="00FB5272" w:rsidRPr="00FB5272" w:rsidRDefault="00FB5272" w:rsidP="00FB5272">
      <w:pPr>
        <w:pStyle w:val="Caption"/>
        <w:ind w:firstLine="0"/>
      </w:pPr>
      <w:bookmarkStart w:id="51" w:name="_Ref134883363"/>
      <w:r w:rsidRPr="00FB5272">
        <w:rPr>
          <w:b/>
          <w:bCs/>
        </w:rPr>
        <w:t xml:space="preserve">Figure </w:t>
      </w:r>
      <w:r w:rsidRPr="00FB5272">
        <w:rPr>
          <w:b/>
          <w:bCs/>
        </w:rPr>
        <w:fldChar w:fldCharType="begin"/>
      </w:r>
      <w:r w:rsidRPr="00FB5272">
        <w:rPr>
          <w:b/>
          <w:bCs/>
        </w:rPr>
        <w:instrText xml:space="preserve"> SEQ Figure \* ARABIC </w:instrText>
      </w:r>
      <w:r w:rsidRPr="00FB5272">
        <w:rPr>
          <w:b/>
          <w:bCs/>
        </w:rPr>
        <w:fldChar w:fldCharType="separate"/>
      </w:r>
      <w:r w:rsidRPr="00FB5272">
        <w:rPr>
          <w:b/>
          <w:bCs/>
          <w:noProof/>
        </w:rPr>
        <w:t>1</w:t>
      </w:r>
      <w:r w:rsidRPr="00FB5272">
        <w:rPr>
          <w:b/>
          <w:bCs/>
        </w:rPr>
        <w:fldChar w:fldCharType="end"/>
      </w:r>
      <w:r w:rsidRPr="00FB5272">
        <w:rPr>
          <w:b/>
          <w:bCs/>
        </w:rPr>
        <w:t xml:space="preserve"> </w:t>
      </w:r>
      <w:r>
        <w:br/>
      </w:r>
      <w:proofErr w:type="spellStart"/>
      <w:r w:rsidRPr="00FB5272">
        <w:rPr>
          <w:i/>
          <w:iCs w:val="0"/>
        </w:rPr>
        <w:t>ChatGPT</w:t>
      </w:r>
      <w:proofErr w:type="spellEnd"/>
      <w:r w:rsidRPr="00FB5272">
        <w:rPr>
          <w:i/>
          <w:iCs w:val="0"/>
        </w:rPr>
        <w:t xml:space="preserve"> </w:t>
      </w:r>
      <w:r>
        <w:rPr>
          <w:i/>
          <w:iCs w:val="0"/>
        </w:rPr>
        <w:t>i</w:t>
      </w:r>
      <w:r w:rsidRPr="00FB5272">
        <w:rPr>
          <w:i/>
          <w:iCs w:val="0"/>
        </w:rPr>
        <w:t xml:space="preserve">nterest over </w:t>
      </w:r>
      <w:r w:rsidR="00AE63B9">
        <w:rPr>
          <w:i/>
          <w:iCs w:val="0"/>
        </w:rPr>
        <w:t xml:space="preserve">the </w:t>
      </w:r>
      <w:r>
        <w:rPr>
          <w:i/>
          <w:iCs w:val="0"/>
        </w:rPr>
        <w:t>last 12</w:t>
      </w:r>
      <w:r w:rsidR="00AE63B9">
        <w:rPr>
          <w:i/>
          <w:iCs w:val="0"/>
        </w:rPr>
        <w:t xml:space="preserve"> </w:t>
      </w:r>
      <w:r>
        <w:rPr>
          <w:i/>
          <w:iCs w:val="0"/>
        </w:rPr>
        <w:t>months</w:t>
      </w:r>
      <w:bookmarkEnd w:id="51"/>
    </w:p>
    <w:p w14:paraId="78461B9D" w14:textId="4C56A2F0" w:rsidR="00FB5272" w:rsidRDefault="00FB5272" w:rsidP="00FB5272">
      <w:pPr>
        <w:ind w:firstLine="0"/>
      </w:pPr>
      <w:r w:rsidRPr="00FB5272">
        <w:drawing>
          <wp:inline distT="0" distB="0" distL="0" distR="0" wp14:anchorId="32B5AE53" wp14:editId="1EA60953">
            <wp:extent cx="5885093" cy="2171700"/>
            <wp:effectExtent l="0" t="0" r="1905" b="0"/>
            <wp:docPr id="1847652857" name="Picture 1" descr="A picture containing line, plot,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52857" name="Picture 1" descr="A picture containing line, plot, text, screenshot&#10;&#10;Description automatically generated"/>
                    <pic:cNvPicPr/>
                  </pic:nvPicPr>
                  <pic:blipFill>
                    <a:blip r:embed="rId24"/>
                    <a:stretch>
                      <a:fillRect/>
                    </a:stretch>
                  </pic:blipFill>
                  <pic:spPr>
                    <a:xfrm>
                      <a:off x="0" y="0"/>
                      <a:ext cx="5936835" cy="2190794"/>
                    </a:xfrm>
                    <a:prstGeom prst="rect">
                      <a:avLst/>
                    </a:prstGeom>
                  </pic:spPr>
                </pic:pic>
              </a:graphicData>
            </a:graphic>
          </wp:inline>
        </w:drawing>
      </w:r>
    </w:p>
    <w:p w14:paraId="68652080" w14:textId="2A00DA2B" w:rsidR="00AE63B9" w:rsidRDefault="00AE63B9" w:rsidP="00AE63B9">
      <w:r>
        <w:t>Within the business community, there is significant interest in Generative AI for solving unsupervised learning problems. However, a concise framework does not exist to enable the prioritization of use cases regarding audio, image, text, video, and code generation. This study uniquely brings these disappeared concepts into a taxonomy that helps regulated enterprises delight their customers through rich creative media.</w:t>
      </w:r>
      <w:r>
        <w:t xml:space="preserve"> </w:t>
      </w:r>
      <w:r w:rsidR="00565A40">
        <w:t>Businesses cannot efficiently invest in this transformative technology without understanding the practicality of use cases</w:t>
      </w:r>
      <w:r>
        <w:t>. Those missteps could impact brand reputation, cause economic hardship, and minimize effectively deploying capital to delight their end users. This scenario gives disruptive competitors an advantage.</w:t>
      </w:r>
    </w:p>
    <w:p w14:paraId="32C0E180" w14:textId="66A4535E" w:rsidR="00887A22" w:rsidRDefault="00887A22" w:rsidP="00AE63B9">
      <w:pPr>
        <w:pStyle w:val="Heading2"/>
        <w:ind w:firstLine="0"/>
      </w:pPr>
      <w:bookmarkStart w:id="52" w:name="_Toc229316236"/>
      <w:bookmarkStart w:id="53" w:name="_Toc464831647"/>
      <w:bookmarkStart w:id="54" w:name="_Toc465328386"/>
      <w:bookmarkStart w:id="55" w:name="_Toc51929218"/>
      <w:commentRangeStart w:id="56"/>
      <w:r w:rsidRPr="00887A22">
        <w:lastRenderedPageBreak/>
        <w:t>Definitions of Key Terms</w:t>
      </w:r>
      <w:bookmarkEnd w:id="52"/>
      <w:bookmarkEnd w:id="53"/>
      <w:bookmarkEnd w:id="54"/>
      <w:bookmarkEnd w:id="55"/>
      <w:commentRangeEnd w:id="56"/>
      <w:r w:rsidR="007511B3">
        <w:rPr>
          <w:rStyle w:val="CommentReference"/>
          <w:b w:val="0"/>
          <w:bCs w:val="0"/>
          <w:szCs w:val="20"/>
        </w:rPr>
        <w:commentReference w:id="56"/>
      </w:r>
    </w:p>
    <w:p w14:paraId="2EC598AA" w14:textId="77777777" w:rsidR="007511B3" w:rsidRDefault="007511B3" w:rsidP="007511B3">
      <w:pPr>
        <w:pStyle w:val="Heading3"/>
        <w:ind w:firstLine="0"/>
      </w:pPr>
      <w:r>
        <w:t>Artificial Intelligence/Machine Learning (AI/ML)</w:t>
      </w:r>
    </w:p>
    <w:p w14:paraId="6D7E87EC" w14:textId="02DDF542" w:rsidR="007511B3" w:rsidRDefault="007511B3" w:rsidP="007511B3">
      <w:pPr>
        <w:ind w:firstLine="0"/>
      </w:pPr>
      <w:r>
        <w:tab/>
        <w:t>Artificial intelligence is the design, implementation, and use of programs, machines, and systems exhibiting human intelligence. Its essential activities are knowledge representation, reasoning, and learning</w:t>
      </w:r>
      <w:sdt>
        <w:sdtPr>
          <w:id w:val="-1610802112"/>
          <w:citation/>
        </w:sdtPr>
        <w:sdtContent>
          <w:r>
            <w:fldChar w:fldCharType="begin"/>
          </w:r>
          <w:r>
            <w:instrText xml:space="preserve"> CITATION Shi201 \l 1033 </w:instrText>
          </w:r>
          <w:r>
            <w:fldChar w:fldCharType="separate"/>
          </w:r>
          <w:r w:rsidR="00A75BE0">
            <w:rPr>
              <w:noProof/>
            </w:rPr>
            <w:t xml:space="preserve"> (Whitson, 2020)</w:t>
          </w:r>
          <w:r>
            <w:fldChar w:fldCharType="end"/>
          </w:r>
        </w:sdtContent>
      </w:sdt>
      <w:r>
        <w:t>. Practitioners use AI/ML processes to implement “fuzzy rules” that rely on statistical probabilities.</w:t>
      </w:r>
    </w:p>
    <w:p w14:paraId="020B97E8" w14:textId="7DDFA99A" w:rsidR="00D368AE" w:rsidRDefault="00D368AE" w:rsidP="00D368AE">
      <w:pPr>
        <w:pStyle w:val="Heading3"/>
        <w:ind w:firstLine="0"/>
        <w:rPr>
          <w:rFonts w:eastAsia="Times New Roman"/>
        </w:rPr>
      </w:pPr>
      <w:proofErr w:type="spellStart"/>
      <w:r>
        <w:rPr>
          <w:rFonts w:eastAsia="Times New Roman"/>
        </w:rPr>
        <w:t>ChatGPT</w:t>
      </w:r>
      <w:proofErr w:type="spellEnd"/>
    </w:p>
    <w:p w14:paraId="2503ABD6" w14:textId="17C755F2" w:rsidR="00AE63B9" w:rsidRDefault="00AE63B9" w:rsidP="00AE63B9">
      <w:pPr>
        <w:pStyle w:val="Heading3"/>
        <w:ind w:firstLine="0"/>
        <w:rPr>
          <w:rFonts w:eastAsia="Times New Roman"/>
        </w:rPr>
      </w:pPr>
      <w:r>
        <w:rPr>
          <w:rFonts w:eastAsia="Times New Roman"/>
        </w:rPr>
        <w:t>Discriminative</w:t>
      </w:r>
      <w:r w:rsidRPr="00887A22">
        <w:rPr>
          <w:rFonts w:eastAsia="Times New Roman"/>
        </w:rPr>
        <w:t xml:space="preserve"> </w:t>
      </w:r>
      <w:r>
        <w:rPr>
          <w:rFonts w:eastAsia="Times New Roman"/>
        </w:rPr>
        <w:t>Machine Learning</w:t>
      </w:r>
    </w:p>
    <w:p w14:paraId="04A9108D" w14:textId="60C9D48B" w:rsidR="00D368AE" w:rsidRPr="00D368AE" w:rsidRDefault="00D368AE" w:rsidP="00D368AE">
      <w:pPr>
        <w:pStyle w:val="Heading3"/>
        <w:ind w:firstLine="0"/>
        <w:rPr>
          <w:rFonts w:eastAsia="Times New Roman"/>
        </w:rPr>
      </w:pPr>
      <w:r>
        <w:rPr>
          <w:rFonts w:eastAsia="Times New Roman"/>
        </w:rPr>
        <w:t>Deep Learning Algorithms</w:t>
      </w:r>
    </w:p>
    <w:p w14:paraId="6E872C7F" w14:textId="48E468BB" w:rsidR="00AE63B9" w:rsidRPr="00AE63B9" w:rsidRDefault="00AE63B9" w:rsidP="00AE63B9">
      <w:pPr>
        <w:pStyle w:val="Heading3"/>
        <w:ind w:firstLine="0"/>
        <w:rPr>
          <w:rFonts w:eastAsia="Times New Roman"/>
        </w:rPr>
      </w:pPr>
      <w:proofErr w:type="spellStart"/>
      <w:r>
        <w:rPr>
          <w:rFonts w:eastAsia="Times New Roman"/>
        </w:rPr>
        <w:t>Explainability</w:t>
      </w:r>
      <w:proofErr w:type="spellEnd"/>
    </w:p>
    <w:p w14:paraId="782DC127" w14:textId="2334FCCE" w:rsidR="002A25CE" w:rsidRDefault="00AE63B9" w:rsidP="00AE63B9">
      <w:pPr>
        <w:pStyle w:val="Heading3"/>
        <w:ind w:firstLine="0"/>
        <w:rPr>
          <w:rFonts w:eastAsia="Times New Roman"/>
        </w:rPr>
      </w:pPr>
      <w:r>
        <w:rPr>
          <w:rFonts w:eastAsia="Times New Roman"/>
        </w:rPr>
        <w:t>Generative AI</w:t>
      </w:r>
    </w:p>
    <w:p w14:paraId="5A58FD13" w14:textId="426348DE" w:rsidR="00D368AE" w:rsidRPr="00D368AE" w:rsidRDefault="00D368AE" w:rsidP="00D368AE">
      <w:pPr>
        <w:pStyle w:val="Heading3"/>
        <w:ind w:firstLine="0"/>
        <w:rPr>
          <w:rFonts w:eastAsia="Times New Roman"/>
        </w:rPr>
      </w:pPr>
      <w:r>
        <w:rPr>
          <w:rFonts w:eastAsia="Times New Roman"/>
        </w:rPr>
        <w:t>Generative Pretrained Transformer</w:t>
      </w:r>
    </w:p>
    <w:p w14:paraId="27D1AF47" w14:textId="323E03F8" w:rsidR="00AE63B9" w:rsidRDefault="00AE63B9" w:rsidP="00AE63B9">
      <w:pPr>
        <w:pStyle w:val="Heading3"/>
        <w:ind w:firstLine="0"/>
        <w:rPr>
          <w:rFonts w:eastAsia="Times New Roman"/>
        </w:rPr>
      </w:pPr>
      <w:r>
        <w:rPr>
          <w:rFonts w:eastAsia="Times New Roman"/>
        </w:rPr>
        <w:t>Large Language Models (LLMs)</w:t>
      </w:r>
    </w:p>
    <w:p w14:paraId="42FE0029" w14:textId="0FED6BCD" w:rsidR="007511B3" w:rsidRPr="007511B3" w:rsidRDefault="007511B3" w:rsidP="007511B3">
      <w:pPr>
        <w:pStyle w:val="Heading3"/>
        <w:ind w:firstLine="0"/>
        <w:rPr>
          <w:rFonts w:eastAsia="Times New Roman"/>
        </w:rPr>
      </w:pPr>
      <w:r>
        <w:rPr>
          <w:rFonts w:eastAsia="Times New Roman"/>
        </w:rPr>
        <w:t>Markov Process</w:t>
      </w:r>
    </w:p>
    <w:p w14:paraId="5DFB7C0E" w14:textId="309234B1" w:rsidR="00AE63B9" w:rsidRDefault="00AE63B9" w:rsidP="00AE63B9">
      <w:pPr>
        <w:pStyle w:val="Heading3"/>
        <w:ind w:firstLine="0"/>
        <w:rPr>
          <w:rFonts w:eastAsia="Times New Roman"/>
        </w:rPr>
      </w:pPr>
      <w:r>
        <w:rPr>
          <w:rFonts w:eastAsia="Times New Roman"/>
        </w:rPr>
        <w:t>Neuro-symbolic Reasoning</w:t>
      </w:r>
    </w:p>
    <w:p w14:paraId="636C7B3E" w14:textId="478F1EE6" w:rsidR="00D368AE" w:rsidRPr="00D368AE" w:rsidRDefault="00D368AE" w:rsidP="00D368AE">
      <w:pPr>
        <w:pStyle w:val="Heading3"/>
        <w:ind w:firstLine="0"/>
        <w:rPr>
          <w:rFonts w:eastAsia="Times New Roman"/>
        </w:rPr>
      </w:pPr>
      <w:r>
        <w:rPr>
          <w:rFonts w:eastAsia="Times New Roman"/>
        </w:rPr>
        <w:t>Ne</w:t>
      </w:r>
      <w:r>
        <w:rPr>
          <w:rFonts w:eastAsia="Times New Roman"/>
        </w:rPr>
        <w:t>ural Networks</w:t>
      </w:r>
    </w:p>
    <w:p w14:paraId="1E8E64C0" w14:textId="47AD1323" w:rsidR="00AE63B9" w:rsidRDefault="00AE63B9" w:rsidP="00AE63B9">
      <w:pPr>
        <w:pStyle w:val="Heading3"/>
        <w:ind w:firstLine="0"/>
        <w:rPr>
          <w:rFonts w:eastAsia="Times New Roman"/>
        </w:rPr>
      </w:pPr>
      <w:r>
        <w:rPr>
          <w:rFonts w:eastAsia="Times New Roman"/>
        </w:rPr>
        <w:t>Prompting</w:t>
      </w:r>
    </w:p>
    <w:p w14:paraId="12CFE5DC" w14:textId="77777777" w:rsidR="007511B3" w:rsidRDefault="007511B3" w:rsidP="007511B3">
      <w:pPr>
        <w:pStyle w:val="Heading3"/>
        <w:ind w:firstLine="0"/>
      </w:pPr>
      <w:r>
        <w:t>Recurrent Neural Network (RNN)</w:t>
      </w:r>
    </w:p>
    <w:p w14:paraId="6CB9110C" w14:textId="6D0F8138" w:rsidR="007511B3" w:rsidRPr="007511B3" w:rsidRDefault="007511B3" w:rsidP="007511B3">
      <w:r>
        <w:t>An RNN is an artificial neural network for sequential data sets like natural language processing and time series</w:t>
      </w:r>
      <w:sdt>
        <w:sdtPr>
          <w:id w:val="255491851"/>
          <w:citation/>
        </w:sdtPr>
        <w:sdtContent>
          <w:r>
            <w:fldChar w:fldCharType="begin"/>
          </w:r>
          <w:r>
            <w:instrText xml:space="preserve"> CITATION Boo201 \l 1033 </w:instrText>
          </w:r>
          <w:r>
            <w:fldChar w:fldCharType="separate"/>
          </w:r>
          <w:r w:rsidR="00A75BE0">
            <w:rPr>
              <w:noProof/>
            </w:rPr>
            <w:t xml:space="preserve"> (Boorugu &amp; Ramesh, 2020)</w:t>
          </w:r>
          <w:r>
            <w:fldChar w:fldCharType="end"/>
          </w:r>
        </w:sdtContent>
      </w:sdt>
      <w:r>
        <w:t>. HAR processes can combine CV and RNN to observe and predict workflows. For instance, CV can detect an agent’s performing a high-exertion activity and use that output as input to RNN for forecasting that person will injure themselves.</w:t>
      </w:r>
    </w:p>
    <w:p w14:paraId="63D71A11" w14:textId="75098EBA" w:rsidR="00D368AE" w:rsidRDefault="00D368AE" w:rsidP="00D368AE">
      <w:pPr>
        <w:pStyle w:val="Heading3"/>
        <w:ind w:firstLine="0"/>
        <w:rPr>
          <w:rFonts w:eastAsia="Times New Roman"/>
        </w:rPr>
      </w:pPr>
      <w:r>
        <w:rPr>
          <w:rFonts w:eastAsia="Times New Roman"/>
        </w:rPr>
        <w:lastRenderedPageBreak/>
        <w:t>Reinforcement Learning</w:t>
      </w:r>
    </w:p>
    <w:p w14:paraId="2D7588BF" w14:textId="769049DC" w:rsidR="00D368AE" w:rsidRPr="00D368AE" w:rsidRDefault="00D368AE" w:rsidP="00D368AE">
      <w:pPr>
        <w:pStyle w:val="Heading3"/>
        <w:ind w:firstLine="0"/>
        <w:rPr>
          <w:rFonts w:eastAsia="Times New Roman"/>
        </w:rPr>
      </w:pPr>
      <w:r>
        <w:rPr>
          <w:rFonts w:eastAsia="Times New Roman"/>
        </w:rPr>
        <w:t>Reinforcement Learning from Human Feedback (RLHF)</w:t>
      </w:r>
    </w:p>
    <w:p w14:paraId="26518F81" w14:textId="79C7FE1E" w:rsidR="007B763F" w:rsidRDefault="007B763F" w:rsidP="007B763F">
      <w:pPr>
        <w:pStyle w:val="Heading3"/>
        <w:ind w:firstLine="0"/>
        <w:rPr>
          <w:rFonts w:eastAsia="Times New Roman"/>
        </w:rPr>
      </w:pPr>
      <w:r>
        <w:rPr>
          <w:rFonts w:eastAsia="Times New Roman"/>
        </w:rPr>
        <w:t>Supervised Learning</w:t>
      </w:r>
    </w:p>
    <w:p w14:paraId="149EACA2" w14:textId="5ACD7ED0" w:rsidR="007B763F" w:rsidRPr="007B763F" w:rsidRDefault="007B763F" w:rsidP="007B763F">
      <w:pPr>
        <w:pStyle w:val="Heading3"/>
        <w:ind w:firstLine="0"/>
        <w:rPr>
          <w:rFonts w:eastAsia="Times New Roman"/>
        </w:rPr>
      </w:pPr>
      <w:r>
        <w:rPr>
          <w:rFonts w:eastAsia="Times New Roman"/>
        </w:rPr>
        <w:t>Unsupervised Learning</w:t>
      </w:r>
    </w:p>
    <w:p w14:paraId="75E0F6F5" w14:textId="77777777" w:rsidR="00887A22" w:rsidRPr="00887A22" w:rsidRDefault="00887A22" w:rsidP="00AE63B9">
      <w:pPr>
        <w:pStyle w:val="Heading2"/>
        <w:ind w:firstLine="0"/>
      </w:pPr>
      <w:bookmarkStart w:id="57" w:name="_Toc464831650"/>
      <w:bookmarkStart w:id="58" w:name="_Toc465328387"/>
      <w:bookmarkStart w:id="59" w:name="_Toc51929219"/>
      <w:bookmarkStart w:id="60" w:name="_Toc145748782"/>
      <w:r w:rsidRPr="00887A22">
        <w:t>Summary</w:t>
      </w:r>
      <w:bookmarkEnd w:id="57"/>
      <w:bookmarkEnd w:id="58"/>
      <w:bookmarkEnd w:id="59"/>
    </w:p>
    <w:p w14:paraId="4BA5F175" w14:textId="420A310E" w:rsidR="00887A22" w:rsidRDefault="0047108C" w:rsidP="00E216F1">
      <w:r>
        <w:t>Generative AI is lighting a fire under the business community and sparking their imagination of a world where unsupervised learning transforms every aspect of their customer experience. While this represents a transformative opportunity, it also comes with risks for highly regulated enterprises such as financial institutions, healthcare, and worker safety. In parallel, there are challenges and risks that the state-of-the-art doesn’t meet corporate standards and expectations. The actual state of technology is typically somewhere between the hype and the conservative perspective. This constructive research aims to explore these two extremes and present a logical use case-driven taxonomy that prioritizes safely meeting business expectations while minimizing the second</w:t>
      </w:r>
      <w:r w:rsidR="00AD5586">
        <w:t>-</w:t>
      </w:r>
      <w:r>
        <w:t>mover disadvantage.</w:t>
      </w:r>
    </w:p>
    <w:p w14:paraId="14537452" w14:textId="38D3E56E" w:rsidR="00AD5586" w:rsidRPr="00887A22" w:rsidRDefault="00AD5586" w:rsidP="00E216F1">
      <w:r>
        <w:t>This research project will achieve this objective through four research questions. First, it defines the taxonomy of use cases and potential opportunities. Generative AI features span text, audio, image, video, and code generation. Next, it examines the effectiveness and efficiency of implementing those techniques using state-of-the-art technologies. Fourth, it culminates these three research questions and asks what is most appropriate for regulated enterprises to adopt today versus tomorrow. Significant concerns and challenges exist within each of these steps as the consumer space exponentially processes. This research project aims to remain neutral and establish the most pragmatic model for businesses to allocate capital toward Generative AI features.</w:t>
      </w:r>
    </w:p>
    <w:p w14:paraId="382D0406" w14:textId="0B93AAD8" w:rsidR="00887A22" w:rsidRDefault="00AD5586" w:rsidP="00E216F1">
      <w:r>
        <w:lastRenderedPageBreak/>
        <w:t xml:space="preserve">This study focuses on regulated businesses adopting Generative AI </w:t>
      </w:r>
      <w:proofErr w:type="gramStart"/>
      <w:r>
        <w:t>capabilities</w:t>
      </w:r>
      <w:proofErr w:type="gramEnd"/>
      <w:r>
        <w:t xml:space="preserve"> is unique. That makes its perspective unique over the growing interest in these capabilities. While the researchers stand committed to accelerating that adoption, it must occur responsibly, maximizing the end-user experience and minimizing any regulatory burden. Based on a cursory investigation, this perspective is under-represented, creating an opportunity for the constructive research project to differentiate itself.</w:t>
      </w:r>
    </w:p>
    <w:p w14:paraId="1F9F3906" w14:textId="7F97C167" w:rsidR="00AD5586" w:rsidRPr="00AD5586" w:rsidRDefault="00AD5586" w:rsidP="00E216F1">
      <w:r>
        <w:t xml:space="preserve">Finally, a </w:t>
      </w:r>
      <w:r>
        <w:rPr>
          <w:i/>
          <w:iCs/>
        </w:rPr>
        <w:t xml:space="preserve">Key </w:t>
      </w:r>
      <w:r w:rsidRPr="00AD5586">
        <w:rPr>
          <w:i/>
          <w:iCs/>
        </w:rPr>
        <w:t>Terms</w:t>
      </w:r>
      <w:r>
        <w:t xml:space="preserve"> list is available for establishing a baseline and helping the reader interpret the later chapters. In Chapter 2, </w:t>
      </w:r>
      <w:r>
        <w:rPr>
          <w:i/>
          <w:iCs/>
        </w:rPr>
        <w:t>Literature Review</w:t>
      </w:r>
      <w:r>
        <w:t>, the academic survey leverages these terms and definitions to explain foundational concepts. It represents an abridged list that later chapters will cover in-depth.</w:t>
      </w:r>
    </w:p>
    <w:bookmarkEnd w:id="60"/>
    <w:p w14:paraId="320030F3" w14:textId="77777777" w:rsidR="00887A22" w:rsidRPr="00887A22" w:rsidRDefault="00887A22" w:rsidP="00E216F1"/>
    <w:p w14:paraId="4C629ACA" w14:textId="095EDC67" w:rsidR="00887A22" w:rsidRPr="00887A22" w:rsidRDefault="00887A22" w:rsidP="0089254B">
      <w:pPr>
        <w:pStyle w:val="Heading1"/>
        <w:ind w:firstLine="0"/>
      </w:pPr>
      <w:r>
        <w:br w:type="page"/>
      </w:r>
      <w:bookmarkStart w:id="61" w:name="_Toc51929220"/>
      <w:commentRangeStart w:id="62"/>
      <w:commentRangeStart w:id="63"/>
      <w:commentRangeStart w:id="64"/>
      <w:r>
        <w:lastRenderedPageBreak/>
        <w:t xml:space="preserve">Chapter 2: Literature </w:t>
      </w:r>
      <w:commentRangeStart w:id="65"/>
      <w:r>
        <w:t>Review</w:t>
      </w:r>
      <w:commentRangeEnd w:id="62"/>
      <w:r>
        <w:rPr>
          <w:rStyle w:val="CommentReference"/>
        </w:rPr>
        <w:commentReference w:id="62"/>
      </w:r>
      <w:commentRangeEnd w:id="63"/>
      <w:r>
        <w:rPr>
          <w:rStyle w:val="CommentReference"/>
        </w:rPr>
        <w:commentReference w:id="63"/>
      </w:r>
      <w:commentRangeEnd w:id="65"/>
      <w:r>
        <w:rPr>
          <w:rStyle w:val="CommentReference"/>
        </w:rPr>
        <w:commentReference w:id="65"/>
      </w:r>
      <w:commentRangeEnd w:id="64"/>
      <w:r>
        <w:rPr>
          <w:rStyle w:val="CommentReference"/>
        </w:rPr>
        <w:commentReference w:id="64"/>
      </w:r>
      <w:bookmarkStart w:id="66" w:name="_Toc464831651"/>
      <w:bookmarkStart w:id="67" w:name="_Toc465328388"/>
      <w:bookmarkEnd w:id="61"/>
      <w:bookmarkEnd w:id="66"/>
      <w:bookmarkEnd w:id="67"/>
    </w:p>
    <w:p w14:paraId="34F6F88E" w14:textId="796DF860" w:rsidR="00FF39D8" w:rsidRDefault="00FF39D8" w:rsidP="00E216F1">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738A3EA4" w14:textId="77777777" w:rsidR="00114140" w:rsidRDefault="00114140" w:rsidP="00114140">
      <w:pPr>
        <w:pStyle w:val="Heading2"/>
        <w:ind w:firstLine="0"/>
      </w:pPr>
      <w:bookmarkStart w:id="68" w:name="_Toc134428779"/>
      <w:r>
        <w:t>Literature Search Strategies</w:t>
      </w:r>
      <w:bookmarkEnd w:id="68"/>
    </w:p>
    <w:p w14:paraId="1992034E" w14:textId="7F3FB6FA" w:rsidR="00114140" w:rsidRDefault="00114140" w:rsidP="00114140">
      <w:pPr>
        <w:ind w:firstLine="0"/>
      </w:pPr>
      <w:r>
        <w:tab/>
        <w:t>This literature review used the Northcentral University Library (NCUL) to identify relevant peer-reviewed articles and books published from 2019 to 202</w:t>
      </w:r>
      <w:r>
        <w:t>3</w:t>
      </w:r>
      <w:r>
        <w:t xml:space="preserve">. It also includes foundational papers for historical context and generally accepted process standards outside this period. Students use NCUL’s Roadrunner search to aggregate results from industry-standard sources like the </w:t>
      </w:r>
      <w:r w:rsidRPr="00E85C7F">
        <w:t>IEEE Xplore Digital Library, ACM Digital Library</w:t>
      </w:r>
      <w:r>
        <w:t xml:space="preserve">, and ProQuest. </w:t>
      </w:r>
    </w:p>
    <w:p w14:paraId="11958634" w14:textId="77777777" w:rsidR="00114140" w:rsidRDefault="00114140" w:rsidP="00114140">
      <w:r>
        <w:t xml:space="preserve">A breath-first search scanned for </w:t>
      </w:r>
      <w:r w:rsidRPr="001B4DD7">
        <w:t>surveys</w:t>
      </w:r>
      <w:r>
        <w:t xml:space="preserve">, challenges, and opportunities on the constructive research project’s core concepts (see Table 2). The breath-first search uncovered several themes that drove depth-first investigations. </w:t>
      </w:r>
      <w:r w:rsidRPr="00114140">
        <w:rPr>
          <w:strike/>
        </w:rPr>
        <w:t xml:space="preserve">For instance, researchers are approaching hyper-scale ML training with custom hardware acceleration and continuous learning-at-the-edge methods (Plus Company Updates, 2021; </w:t>
      </w:r>
      <w:proofErr w:type="spellStart"/>
      <w:r w:rsidRPr="00114140">
        <w:rPr>
          <w:strike/>
        </w:rPr>
        <w:t>Prapas</w:t>
      </w:r>
      <w:proofErr w:type="spellEnd"/>
      <w:r w:rsidRPr="00114140">
        <w:rPr>
          <w:strike/>
        </w:rPr>
        <w:t xml:space="preserve"> et al., 2021). In other cases, themes like </w:t>
      </w:r>
      <w:r w:rsidRPr="00114140">
        <w:rPr>
          <w:i/>
          <w:iCs/>
          <w:strike/>
        </w:rPr>
        <w:t>Using Convolutional-Graph Neural Networks (C-GNN) for HAR</w:t>
      </w:r>
      <w:r w:rsidRPr="00114140">
        <w:rPr>
          <w:strike/>
        </w:rPr>
        <w:t xml:space="preserve"> necessitate a sequential breadth-first search to contextualize supporting concepts.</w:t>
      </w:r>
      <w:r>
        <w:t xml:space="preserve"> This search process continued until finding fifty unique documents. Next, bibliographical reviews for each publication extracted themes. Those sorted themes are available in the proceeding conceptual frame section, which presents each topic’s current state and direction from Table 2.</w:t>
      </w:r>
    </w:p>
    <w:p w14:paraId="304A3B94" w14:textId="77777777" w:rsidR="00114140" w:rsidRPr="0094287F" w:rsidRDefault="00114140" w:rsidP="00114140">
      <w:pPr>
        <w:pStyle w:val="Caption"/>
        <w:ind w:firstLine="0"/>
        <w:rPr>
          <w:i/>
        </w:rPr>
      </w:pPr>
      <w:bookmarkStart w:id="69" w:name="_Toc134428818"/>
      <w:r w:rsidRPr="00DA5CF7">
        <w:rPr>
          <w:b/>
          <w:bCs/>
        </w:rPr>
        <w:lastRenderedPageBreak/>
        <w:t xml:space="preserve">Table </w:t>
      </w:r>
      <w:r w:rsidRPr="00DA5CF7">
        <w:rPr>
          <w:b/>
          <w:bCs/>
        </w:rPr>
        <w:fldChar w:fldCharType="begin"/>
      </w:r>
      <w:r w:rsidRPr="00DA5CF7">
        <w:rPr>
          <w:b/>
          <w:bCs/>
        </w:rPr>
        <w:instrText xml:space="preserve"> SEQ Table \* ARABIC </w:instrText>
      </w:r>
      <w:r w:rsidRPr="00DA5CF7">
        <w:rPr>
          <w:b/>
          <w:bCs/>
        </w:rPr>
        <w:fldChar w:fldCharType="separate"/>
      </w:r>
      <w:r>
        <w:rPr>
          <w:b/>
          <w:bCs/>
          <w:noProof/>
        </w:rPr>
        <w:t>2</w:t>
      </w:r>
      <w:r w:rsidRPr="00DA5CF7">
        <w:rPr>
          <w:b/>
          <w:bCs/>
          <w:noProof/>
        </w:rPr>
        <w:fldChar w:fldCharType="end"/>
      </w:r>
      <w:r w:rsidRPr="00DA5CF7">
        <w:rPr>
          <w:b/>
          <w:bCs/>
        </w:rPr>
        <w:br/>
      </w:r>
      <w:r w:rsidRPr="0094287F">
        <w:rPr>
          <w:i/>
        </w:rPr>
        <w:t>Survey search terms</w:t>
      </w:r>
      <w:bookmarkEnd w:id="69"/>
    </w:p>
    <w:tbl>
      <w:tblPr>
        <w:tblStyle w:val="GridTable4"/>
        <w:tblW w:w="9355" w:type="dxa"/>
        <w:tblLook w:val="04A0" w:firstRow="1" w:lastRow="0" w:firstColumn="1" w:lastColumn="0" w:noHBand="0" w:noVBand="1"/>
      </w:tblPr>
      <w:tblGrid>
        <w:gridCol w:w="2875"/>
        <w:gridCol w:w="6480"/>
      </w:tblGrid>
      <w:tr w:rsidR="00114140" w14:paraId="51472299"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ADC6992" w14:textId="77777777" w:rsidR="00114140" w:rsidRDefault="00114140" w:rsidP="00456A62">
            <w:pPr>
              <w:ind w:firstLine="0"/>
            </w:pPr>
            <w:r>
              <w:t>Concept</w:t>
            </w:r>
          </w:p>
        </w:tc>
        <w:tc>
          <w:tcPr>
            <w:tcW w:w="6480" w:type="dxa"/>
          </w:tcPr>
          <w:p w14:paraId="64CAC07B" w14:textId="77777777" w:rsidR="00114140" w:rsidRDefault="00114140" w:rsidP="00456A62">
            <w:pPr>
              <w:ind w:firstLine="0"/>
              <w:cnfStyle w:val="100000000000" w:firstRow="1" w:lastRow="0" w:firstColumn="0" w:lastColumn="0" w:oddVBand="0" w:evenVBand="0" w:oddHBand="0" w:evenHBand="0" w:firstRowFirstColumn="0" w:firstRowLastColumn="0" w:lastRowFirstColumn="0" w:lastRowLastColumn="0"/>
            </w:pPr>
            <w:r>
              <w:t>Example search queries</w:t>
            </w:r>
          </w:p>
        </w:tc>
      </w:tr>
      <w:tr w:rsidR="00114140" w14:paraId="7624F281"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1072159" w14:textId="77777777" w:rsidR="00114140" w:rsidRPr="00022801" w:rsidRDefault="00114140" w:rsidP="00456A62">
            <w:pPr>
              <w:ind w:firstLine="0"/>
              <w:rPr>
                <w:strike/>
              </w:rPr>
            </w:pPr>
            <w:r w:rsidRPr="00022801">
              <w:rPr>
                <w:strike/>
              </w:rPr>
              <w:t>Elderly and special needs industry state</w:t>
            </w:r>
          </w:p>
        </w:tc>
        <w:tc>
          <w:tcPr>
            <w:tcW w:w="6480" w:type="dxa"/>
          </w:tcPr>
          <w:p w14:paraId="79971E0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elderly</w:t>
            </w:r>
            <w:proofErr w:type="gramEnd"/>
            <w:r w:rsidRPr="00022801">
              <w:rPr>
                <w:strike/>
              </w:rPr>
              <w:t xml:space="preserve"> care or special needs) and industry</w:t>
            </w:r>
          </w:p>
          <w:p w14:paraId="35681CC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global</w:t>
            </w:r>
            <w:proofErr w:type="gramEnd"/>
            <w:r w:rsidRPr="00022801">
              <w:rPr>
                <w:strike/>
              </w:rPr>
              <w:t xml:space="preserve"> or internal) and (disabled or medical)</w:t>
            </w:r>
          </w:p>
        </w:tc>
      </w:tr>
      <w:tr w:rsidR="00114140" w14:paraId="26537D21"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02783481" w14:textId="77777777" w:rsidR="00114140" w:rsidRPr="00022801" w:rsidRDefault="00114140" w:rsidP="00456A62">
            <w:pPr>
              <w:ind w:firstLine="0"/>
              <w:rPr>
                <w:strike/>
              </w:rPr>
            </w:pPr>
            <w:r w:rsidRPr="00022801">
              <w:rPr>
                <w:strike/>
              </w:rPr>
              <w:t>Computer vision (CV)</w:t>
            </w:r>
          </w:p>
        </w:tc>
        <w:tc>
          <w:tcPr>
            <w:tcW w:w="6480" w:type="dxa"/>
          </w:tcPr>
          <w:p w14:paraId="5882F33B"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or CV</w:t>
            </w:r>
          </w:p>
          <w:p w14:paraId="32BA0B62"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computer vision and (surveys or opportunities)</w:t>
            </w:r>
          </w:p>
        </w:tc>
      </w:tr>
      <w:tr w:rsidR="00114140" w14:paraId="7C32E0F9"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BF41C40" w14:textId="77777777" w:rsidR="00114140" w:rsidRPr="00022801" w:rsidRDefault="00114140" w:rsidP="00456A62">
            <w:pPr>
              <w:ind w:firstLine="0"/>
              <w:rPr>
                <w:strike/>
              </w:rPr>
            </w:pPr>
            <w:r w:rsidRPr="00022801">
              <w:rPr>
                <w:strike/>
              </w:rPr>
              <w:t>Human Activity Recognition (HAR)</w:t>
            </w:r>
          </w:p>
        </w:tc>
        <w:tc>
          <w:tcPr>
            <w:tcW w:w="6480" w:type="dxa"/>
          </w:tcPr>
          <w:p w14:paraId="0EECA51C"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human</w:t>
            </w:r>
            <w:proofErr w:type="gramEnd"/>
            <w:r w:rsidRPr="00022801">
              <w:rPr>
                <w:strike/>
              </w:rPr>
              <w:t xml:space="preserve"> activity recognition or HAR) and (computer vision or CV)</w:t>
            </w:r>
          </w:p>
          <w:p w14:paraId="2786DF57"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HAR (state-of-the-art or challenges)</w:t>
            </w:r>
          </w:p>
        </w:tc>
      </w:tr>
      <w:tr w:rsidR="00114140" w14:paraId="42434FB9" w14:textId="77777777" w:rsidTr="00456A62">
        <w:tc>
          <w:tcPr>
            <w:cnfStyle w:val="001000000000" w:firstRow="0" w:lastRow="0" w:firstColumn="1" w:lastColumn="0" w:oddVBand="0" w:evenVBand="0" w:oddHBand="0" w:evenHBand="0" w:firstRowFirstColumn="0" w:firstRowLastColumn="0" w:lastRowFirstColumn="0" w:lastRowLastColumn="0"/>
            <w:tcW w:w="2875" w:type="dxa"/>
          </w:tcPr>
          <w:p w14:paraId="46ED9E87" w14:textId="77777777" w:rsidR="00114140" w:rsidRPr="00022801" w:rsidRDefault="00114140" w:rsidP="00456A62">
            <w:pPr>
              <w:ind w:firstLine="0"/>
              <w:rPr>
                <w:strike/>
              </w:rPr>
            </w:pPr>
            <w:r w:rsidRPr="00022801">
              <w:rPr>
                <w:strike/>
              </w:rPr>
              <w:t>Machine Learning (ML) Training</w:t>
            </w:r>
          </w:p>
        </w:tc>
        <w:tc>
          <w:tcPr>
            <w:tcW w:w="6480" w:type="dxa"/>
          </w:tcPr>
          <w:p w14:paraId="24E77471"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(ML or machine learning) training and scale</w:t>
            </w:r>
          </w:p>
          <w:p w14:paraId="5E6ACCE5" w14:textId="77777777" w:rsidR="00114140" w:rsidRPr="00022801" w:rsidRDefault="00114140" w:rsidP="00114140">
            <w:pPr>
              <w:pStyle w:val="ListParagraph"/>
              <w:numPr>
                <w:ilvl w:val="0"/>
                <w:numId w:val="47"/>
              </w:numPr>
              <w:suppressAutoHyphens w:val="0"/>
              <w:cnfStyle w:val="000000000000" w:firstRow="0" w:lastRow="0" w:firstColumn="0" w:lastColumn="0" w:oddVBand="0" w:evenVBand="0" w:oddHBand="0" w:evenHBand="0" w:firstRowFirstColumn="0" w:firstRowLastColumn="0" w:lastRowFirstColumn="0" w:lastRowLastColumn="0"/>
              <w:rPr>
                <w:strike/>
              </w:rPr>
            </w:pPr>
            <w:r w:rsidRPr="00022801">
              <w:rPr>
                <w:strike/>
              </w:rPr>
              <w:t>distributed ML training</w:t>
            </w:r>
          </w:p>
        </w:tc>
      </w:tr>
      <w:tr w:rsidR="00114140" w14:paraId="70B71B08"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B564094" w14:textId="77777777" w:rsidR="00114140" w:rsidRPr="00022801" w:rsidRDefault="00114140" w:rsidP="00456A62">
            <w:pPr>
              <w:ind w:firstLine="0"/>
              <w:rPr>
                <w:strike/>
              </w:rPr>
            </w:pPr>
            <w:r w:rsidRPr="00022801">
              <w:rPr>
                <w:strike/>
              </w:rPr>
              <w:t>Physics simulation</w:t>
            </w:r>
          </w:p>
        </w:tc>
        <w:tc>
          <w:tcPr>
            <w:tcW w:w="6480" w:type="dxa"/>
          </w:tcPr>
          <w:p w14:paraId="26F83579"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(Unity or ROS or robotic operating system) and (process or environment) simulation</w:t>
            </w:r>
          </w:p>
          <w:p w14:paraId="1B283648" w14:textId="77777777" w:rsidR="00114140" w:rsidRPr="00022801" w:rsidRDefault="00114140" w:rsidP="00114140">
            <w:pPr>
              <w:pStyle w:val="ListParagraph"/>
              <w:numPr>
                <w:ilvl w:val="0"/>
                <w:numId w:val="47"/>
              </w:numPr>
              <w:suppressAutoHyphens w:val="0"/>
              <w:cnfStyle w:val="000000100000" w:firstRow="0" w:lastRow="0" w:firstColumn="0" w:lastColumn="0" w:oddVBand="0" w:evenVBand="0" w:oddHBand="1" w:evenHBand="0" w:firstRowFirstColumn="0" w:firstRowLastColumn="0" w:lastRowFirstColumn="0" w:lastRowLastColumn="0"/>
              <w:rPr>
                <w:strike/>
              </w:rPr>
            </w:pPr>
            <w:r w:rsidRPr="00022801">
              <w:rPr>
                <w:strike/>
              </w:rPr>
              <w:t>(</w:t>
            </w:r>
            <w:proofErr w:type="gramStart"/>
            <w:r w:rsidRPr="00022801">
              <w:rPr>
                <w:strike/>
              </w:rPr>
              <w:t>dynamic</w:t>
            </w:r>
            <w:proofErr w:type="gramEnd"/>
            <w:r w:rsidRPr="00022801">
              <w:rPr>
                <w:strike/>
              </w:rPr>
              <w:t xml:space="preserve"> or synthetic or virtual) environment testing</w:t>
            </w:r>
          </w:p>
        </w:tc>
      </w:tr>
    </w:tbl>
    <w:p w14:paraId="3B94E88F" w14:textId="77777777" w:rsidR="00114140" w:rsidRDefault="00114140" w:rsidP="00114140"/>
    <w:p w14:paraId="1E1B1197" w14:textId="0F7E8382" w:rsidR="00114140" w:rsidRDefault="00114140" w:rsidP="00114140">
      <w:r>
        <w:t xml:space="preserve">This chapter aims to frame the historical drivers and crucial decisions that shape state-of-the-art </w:t>
      </w:r>
      <w:r>
        <w:t>Generative AI</w:t>
      </w:r>
      <w:r>
        <w:t xml:space="preserve">. It approaches the problem starting with a low-level view of data mining and neural network technologies. Then it examines shortcomings across those areas driving deep neural networks (DNN) as the </w:t>
      </w:r>
      <w:proofErr w:type="spellStart"/>
      <w:r>
        <w:t>defacto</w:t>
      </w:r>
      <w:proofErr w:type="spellEnd"/>
      <w:r>
        <w:t xml:space="preserve"> solution. Next, it structures those results into a logical sequence of concepts that enables the reader to understand the breadth and depth of the body of knowledge.</w:t>
      </w:r>
    </w:p>
    <w:p w14:paraId="55CA8362" w14:textId="77777777" w:rsidR="00114140" w:rsidRDefault="00114140" w:rsidP="00114140"/>
    <w:p w14:paraId="7CF61250" w14:textId="77777777" w:rsidR="00022801" w:rsidRDefault="00022801" w:rsidP="00022801">
      <w:pPr>
        <w:pStyle w:val="Heading2"/>
        <w:ind w:firstLine="0"/>
      </w:pPr>
      <w:bookmarkStart w:id="70" w:name="_Toc134428780"/>
      <w:r>
        <w:lastRenderedPageBreak/>
        <w:t>Theoretical Framework</w:t>
      </w:r>
      <w:bookmarkEnd w:id="70"/>
    </w:p>
    <w:p w14:paraId="0729894B" w14:textId="77777777" w:rsidR="00022801" w:rsidRDefault="00022801" w:rsidP="00022801">
      <w:pPr>
        <w:ind w:firstLine="0"/>
      </w:pPr>
      <w:r>
        <w:tab/>
        <w:t xml:space="preserve">A theoretical framework is a blueprint that communicates a natural progression of the phenomenon to be studied (Dickson et al., 2018). It is essential for quality research as it outlines a systematic structure of definitions, concepts, and relationships. </w:t>
      </w:r>
      <w:r w:rsidRPr="00DA5CF7">
        <w:t>Four core approaches exist for studying a business use case or phenomen</w:t>
      </w:r>
      <w:r>
        <w:t>on</w:t>
      </w:r>
      <w:r w:rsidRPr="00DA5CF7">
        <w:t xml:space="preserve"> (see Table </w:t>
      </w:r>
      <w:r>
        <w:t>3</w:t>
      </w:r>
      <w:r w:rsidRPr="00DA5CF7">
        <w:t>). This study’s blueprint derives from a constructive design science research (DSR) methodology.</w:t>
      </w:r>
      <w:r>
        <w:t xml:space="preserve"> </w:t>
      </w:r>
    </w:p>
    <w:p w14:paraId="4E4F492F" w14:textId="765948FC" w:rsidR="00022801" w:rsidRPr="003964CA" w:rsidRDefault="00022801" w:rsidP="00A8504E">
      <w:r>
        <w:t xml:space="preserve">DSR is one of the most common research methods for information systems and technology </w:t>
      </w:r>
      <w:sdt>
        <w:sdtPr>
          <w:id w:val="-1312550505"/>
          <w:citation/>
        </w:sdtPr>
        <w:sdtContent>
          <w:r>
            <w:fldChar w:fldCharType="begin"/>
          </w:r>
          <w:r>
            <w:instrText xml:space="preserve">CITATION Sil12 \l 1033 </w:instrText>
          </w:r>
          <w:r>
            <w:fldChar w:fldCharType="separate"/>
          </w:r>
          <w:r w:rsidR="00A75BE0">
            <w:rPr>
              <w:noProof/>
            </w:rPr>
            <w:t>(Silvestrini &amp; Sammito, 2012)</w:t>
          </w:r>
          <w:r>
            <w:fldChar w:fldCharType="end"/>
          </w:r>
        </w:sdtContent>
      </w:sdt>
      <w:r>
        <w:t>. These studies identify a problem, build artifacts, and communicate the implementation’s unique value (</w:t>
      </w:r>
      <w:proofErr w:type="spellStart"/>
      <w:r>
        <w:t>Hevner</w:t>
      </w:r>
      <w:proofErr w:type="spellEnd"/>
      <w:r>
        <w:t xml:space="preserve"> et al., 2004). In addition, many researchers follow this process to build proof-of-concept and execute case studies. This methodology is appropriate for examining elderly and special needs care solutions. After creating the system, it can support a targeted case study that measures its ability to deliver value.</w:t>
      </w:r>
    </w:p>
    <w:p w14:paraId="52B770A8" w14:textId="77777777" w:rsidR="00022801" w:rsidRPr="009A4BD4" w:rsidRDefault="00022801" w:rsidP="00022801">
      <w:pPr>
        <w:pStyle w:val="Caption"/>
        <w:ind w:firstLine="0"/>
        <w:rPr>
          <w:i/>
          <w:iCs w:val="0"/>
        </w:rPr>
      </w:pPr>
      <w:bookmarkStart w:id="71" w:name="_Toc134428819"/>
      <w:r w:rsidRPr="00310DC2">
        <w:rPr>
          <w:b/>
          <w:bCs/>
        </w:rPr>
        <w:t xml:space="preserve">Table </w:t>
      </w:r>
      <w:r w:rsidRPr="00310DC2">
        <w:rPr>
          <w:b/>
          <w:bCs/>
        </w:rPr>
        <w:fldChar w:fldCharType="begin"/>
      </w:r>
      <w:r w:rsidRPr="00310DC2">
        <w:rPr>
          <w:b/>
          <w:bCs/>
        </w:rPr>
        <w:instrText xml:space="preserve"> SEQ Table \* ARABIC </w:instrText>
      </w:r>
      <w:r w:rsidRPr="00310DC2">
        <w:rPr>
          <w:b/>
          <w:bCs/>
        </w:rPr>
        <w:fldChar w:fldCharType="separate"/>
      </w:r>
      <w:r>
        <w:rPr>
          <w:b/>
          <w:bCs/>
          <w:noProof/>
        </w:rPr>
        <w:t>3</w:t>
      </w:r>
      <w:r w:rsidRPr="00310DC2">
        <w:rPr>
          <w:b/>
          <w:bCs/>
          <w:noProof/>
        </w:rPr>
        <w:fldChar w:fldCharType="end"/>
      </w:r>
      <w:r w:rsidRPr="00310DC2">
        <w:rPr>
          <w:b/>
          <w:bCs/>
        </w:rPr>
        <w:t xml:space="preserve"> </w:t>
      </w:r>
      <w:r>
        <w:br/>
      </w:r>
      <w:r w:rsidRPr="009A4BD4">
        <w:rPr>
          <w:i/>
          <w:iCs w:val="0"/>
        </w:rPr>
        <w:t xml:space="preserve">Example Research Strategies for </w:t>
      </w:r>
      <w:commentRangeStart w:id="72"/>
      <w:r w:rsidRPr="009A4BD4">
        <w:rPr>
          <w:i/>
          <w:iCs w:val="0"/>
        </w:rPr>
        <w:t>Classifying Movement in Video</w:t>
      </w:r>
      <w:bookmarkEnd w:id="71"/>
      <w:commentRangeEnd w:id="72"/>
      <w:r w:rsidR="006A5C6E">
        <w:rPr>
          <w:rStyle w:val="CommentReference"/>
          <w:rFonts w:cs="Arial"/>
          <w:iCs w:val="0"/>
          <w:szCs w:val="20"/>
        </w:rPr>
        <w:commentReference w:id="72"/>
      </w:r>
    </w:p>
    <w:tbl>
      <w:tblPr>
        <w:tblStyle w:val="GridTable4"/>
        <w:tblW w:w="0" w:type="auto"/>
        <w:tblLook w:val="04A0" w:firstRow="1" w:lastRow="0" w:firstColumn="1" w:lastColumn="0" w:noHBand="0" w:noVBand="1"/>
      </w:tblPr>
      <w:tblGrid>
        <w:gridCol w:w="2155"/>
        <w:gridCol w:w="3060"/>
        <w:gridCol w:w="4135"/>
      </w:tblGrid>
      <w:tr w:rsidR="00022801" w14:paraId="6A7AA3F2" w14:textId="77777777" w:rsidTr="00A850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269BC0A" w14:textId="77777777" w:rsidR="00022801" w:rsidRDefault="00022801" w:rsidP="00456A62">
            <w:r>
              <w:t>Approach</w:t>
            </w:r>
          </w:p>
        </w:tc>
        <w:tc>
          <w:tcPr>
            <w:tcW w:w="3060" w:type="dxa"/>
          </w:tcPr>
          <w:p w14:paraId="0D5FB1C3"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Description</w:t>
            </w:r>
          </w:p>
        </w:tc>
        <w:tc>
          <w:tcPr>
            <w:tcW w:w="4135" w:type="dxa"/>
          </w:tcPr>
          <w:p w14:paraId="2B334F6C" w14:textId="77777777" w:rsidR="00022801" w:rsidRDefault="00022801" w:rsidP="00456A62">
            <w:pPr>
              <w:cnfStyle w:val="100000000000" w:firstRow="1" w:lastRow="0" w:firstColumn="0" w:lastColumn="0" w:oddVBand="0" w:evenVBand="0" w:oddHBand="0" w:evenHBand="0" w:firstRowFirstColumn="0" w:firstRowLastColumn="0" w:lastRowFirstColumn="0" w:lastRowLastColumn="0"/>
            </w:pPr>
            <w:r>
              <w:t>Study Example</w:t>
            </w:r>
          </w:p>
        </w:tc>
      </w:tr>
      <w:tr w:rsidR="00022801" w14:paraId="6DC77A43"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DF06037" w14:textId="77777777" w:rsidR="00022801" w:rsidRDefault="00022801" w:rsidP="00456A62">
            <w:pPr>
              <w:ind w:firstLine="0"/>
            </w:pPr>
            <w:r>
              <w:t>Quantitative</w:t>
            </w:r>
          </w:p>
        </w:tc>
        <w:tc>
          <w:tcPr>
            <w:tcW w:w="3060" w:type="dxa"/>
          </w:tcPr>
          <w:p w14:paraId="09A80E00"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4135" w:type="dxa"/>
          </w:tcPr>
          <w:p w14:paraId="0F2DDEC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Measure the resources necessary to classify movement with embedded systems</w:t>
            </w:r>
          </w:p>
        </w:tc>
      </w:tr>
      <w:tr w:rsidR="00022801" w14:paraId="3559B645"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18AA489D" w14:textId="77777777" w:rsidR="00022801" w:rsidRDefault="00022801" w:rsidP="00456A62">
            <w:pPr>
              <w:ind w:firstLine="0"/>
            </w:pPr>
            <w:r>
              <w:t>Qualitative</w:t>
            </w:r>
          </w:p>
        </w:tc>
        <w:tc>
          <w:tcPr>
            <w:tcW w:w="3060" w:type="dxa"/>
          </w:tcPr>
          <w:p w14:paraId="57B074A4"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4135" w:type="dxa"/>
          </w:tcPr>
          <w:p w14:paraId="2777ADF7"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Exploration of reasons movement classification fails</w:t>
            </w:r>
          </w:p>
        </w:tc>
      </w:tr>
      <w:tr w:rsidR="00022801" w14:paraId="77C3BC6A" w14:textId="77777777" w:rsidTr="00A850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DB2513A" w14:textId="77777777" w:rsidR="00022801" w:rsidRDefault="00022801" w:rsidP="00456A62">
            <w:pPr>
              <w:ind w:firstLine="0"/>
            </w:pPr>
            <w:r>
              <w:t>Mixed-Method</w:t>
            </w:r>
          </w:p>
        </w:tc>
        <w:tc>
          <w:tcPr>
            <w:tcW w:w="3060" w:type="dxa"/>
          </w:tcPr>
          <w:p w14:paraId="4CE307F2"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4135" w:type="dxa"/>
          </w:tcPr>
          <w:p w14:paraId="3CB49BA4" w14:textId="77777777" w:rsidR="00022801" w:rsidRDefault="00022801" w:rsidP="00456A62">
            <w:pPr>
              <w:ind w:firstLine="0"/>
              <w:cnfStyle w:val="000000100000" w:firstRow="0" w:lastRow="0" w:firstColumn="0" w:lastColumn="0" w:oddVBand="0" w:evenVBand="0" w:oddHBand="1" w:evenHBand="0" w:firstRowFirstColumn="0" w:firstRowLastColumn="0" w:lastRowFirstColumn="0" w:lastRowLastColumn="0"/>
            </w:pPr>
            <w:r>
              <w:t>What preparation steps reduce the costs of movement classification</w:t>
            </w:r>
          </w:p>
        </w:tc>
      </w:tr>
      <w:tr w:rsidR="00022801" w14:paraId="4F5D02D6" w14:textId="77777777" w:rsidTr="00A8504E">
        <w:tc>
          <w:tcPr>
            <w:cnfStyle w:val="001000000000" w:firstRow="0" w:lastRow="0" w:firstColumn="1" w:lastColumn="0" w:oddVBand="0" w:evenVBand="0" w:oddHBand="0" w:evenHBand="0" w:firstRowFirstColumn="0" w:firstRowLastColumn="0" w:lastRowFirstColumn="0" w:lastRowLastColumn="0"/>
            <w:tcW w:w="2155" w:type="dxa"/>
          </w:tcPr>
          <w:p w14:paraId="2B20268B" w14:textId="77777777" w:rsidR="00022801" w:rsidRDefault="00022801" w:rsidP="00456A62">
            <w:pPr>
              <w:ind w:firstLine="0"/>
            </w:pPr>
            <w:r>
              <w:lastRenderedPageBreak/>
              <w:t>Constructive</w:t>
            </w:r>
          </w:p>
        </w:tc>
        <w:tc>
          <w:tcPr>
            <w:tcW w:w="3060" w:type="dxa"/>
          </w:tcPr>
          <w:p w14:paraId="0B737C0A"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4135" w:type="dxa"/>
          </w:tcPr>
          <w:p w14:paraId="686A416E" w14:textId="77777777" w:rsidR="00022801" w:rsidRDefault="00022801" w:rsidP="00456A62">
            <w:pPr>
              <w:ind w:firstLine="0"/>
              <w:cnfStyle w:val="000000000000" w:firstRow="0" w:lastRow="0" w:firstColumn="0" w:lastColumn="0" w:oddVBand="0" w:evenVBand="0" w:oddHBand="0" w:evenHBand="0" w:firstRowFirstColumn="0" w:firstRowLastColumn="0" w:lastRowFirstColumn="0" w:lastRowLastColumn="0"/>
            </w:pPr>
            <w:r>
              <w:t>Create an algorithm for classifying movements</w:t>
            </w:r>
          </w:p>
        </w:tc>
      </w:tr>
    </w:tbl>
    <w:p w14:paraId="3E429878" w14:textId="551EFD87" w:rsidR="00022801" w:rsidRDefault="00050CC2" w:rsidP="00022801">
      <w:pPr>
        <w:pStyle w:val="Heading3"/>
        <w:ind w:firstLine="0"/>
      </w:pPr>
      <w:bookmarkStart w:id="73" w:name="_Toc79709053"/>
      <w:r>
        <w:t>Foundational</w:t>
      </w:r>
      <w:r w:rsidR="00022801">
        <w:t xml:space="preserve"> Approach</w:t>
      </w:r>
      <w:bookmarkEnd w:id="73"/>
    </w:p>
    <w:p w14:paraId="1BE00D6F" w14:textId="2A892FC3" w:rsidR="00022801" w:rsidRDefault="00022801" w:rsidP="00022801">
      <w:r>
        <w:t>Constructive research practitioners gravitate toward either Design Science Research (DSR) or the Constructive Research Approach (CRA). One of the critical differences between them is that DSR relies more heavily on existing theories, versus CRA does not explicitly require a base theory</w:t>
      </w:r>
      <w:sdt>
        <w:sdtPr>
          <w:id w:val="-1277791731"/>
          <w:citation/>
        </w:sdtPr>
        <w:sdtContent>
          <w:r>
            <w:fldChar w:fldCharType="begin"/>
          </w:r>
          <w:r>
            <w:instrText xml:space="preserve">CITATION Pii13 \l 1033 </w:instrText>
          </w:r>
          <w:r>
            <w:fldChar w:fldCharType="separate"/>
          </w:r>
          <w:r w:rsidR="00A75BE0">
            <w:rPr>
              <w:noProof/>
            </w:rPr>
            <w:t xml:space="preserve"> (Piirainen &amp; Gonzalez, 2013)</w:t>
          </w:r>
          <w:r>
            <w:fldChar w:fldCharType="end"/>
          </w:r>
        </w:sdtContent>
      </w:sdt>
      <w:r>
        <w:t xml:space="preserve">. More recently, </w:t>
      </w:r>
      <w:proofErr w:type="spellStart"/>
      <w:r>
        <w:t>Iivari</w:t>
      </w:r>
      <w:proofErr w:type="spellEnd"/>
      <w:r>
        <w:t xml:space="preserve"> (2020) criticized the debate stating that constructive research must first and foremost produce high-quality artifacts. She advocates for “less theory, but better design theory (pg. 504),” especially within rapidly evolving industries like Information Technology and Communication. Zeller (2014) would agree with this position, adding success criteria that the artifacts are “challenging, elegant and useful.”  This research project aligns with these requirements by connecting artifacts with </w:t>
      </w:r>
      <w:r w:rsidR="006A5C6E">
        <w:t>business</w:t>
      </w:r>
      <w:r>
        <w:t xml:space="preserve"> needs and challenges.</w:t>
      </w:r>
    </w:p>
    <w:p w14:paraId="7D702CFE" w14:textId="7C1B25F8" w:rsidR="00022801" w:rsidRDefault="00022801" w:rsidP="00022801">
      <w:pPr>
        <w:pStyle w:val="Heading3"/>
        <w:ind w:firstLine="0"/>
      </w:pPr>
      <w:r>
        <w:t>Central Concepts and Relationships</w:t>
      </w:r>
    </w:p>
    <w:p w14:paraId="56CB61FC" w14:textId="6D10197B" w:rsidR="00022801" w:rsidRDefault="00022801" w:rsidP="00022801">
      <w:pPr>
        <w:pStyle w:val="Heading3"/>
        <w:ind w:firstLine="0"/>
      </w:pPr>
      <w:r>
        <w:t>Implementations and alternative frameworks</w:t>
      </w:r>
    </w:p>
    <w:p w14:paraId="55EF1FFD" w14:textId="77777777" w:rsidR="002A6421" w:rsidRDefault="002A6421" w:rsidP="002A6421">
      <w:pPr>
        <w:pStyle w:val="Heading2"/>
        <w:ind w:firstLine="0"/>
      </w:pPr>
      <w:bookmarkStart w:id="74" w:name="_Toc134428782"/>
      <w:r>
        <w:t xml:space="preserve">How are LLMs influencing </w:t>
      </w:r>
      <w:proofErr w:type="gramStart"/>
      <w:r>
        <w:t>industries</w:t>
      </w:r>
      <w:proofErr w:type="gramEnd"/>
    </w:p>
    <w:p w14:paraId="51AB1270" w14:textId="77777777" w:rsidR="002A6421" w:rsidRDefault="002A6421" w:rsidP="002A6421">
      <w:pPr>
        <w:pStyle w:val="Heading3"/>
        <w:ind w:firstLine="0"/>
      </w:pPr>
      <w:r>
        <w:t>Civil engineering</w:t>
      </w:r>
    </w:p>
    <w:p w14:paraId="2AEF3140" w14:textId="77777777" w:rsidR="002A6421" w:rsidRDefault="002A6421" w:rsidP="002A6421">
      <w:pPr>
        <w:pStyle w:val="Heading3"/>
        <w:ind w:firstLine="0"/>
      </w:pPr>
      <w:r>
        <w:t>Education</w:t>
      </w:r>
    </w:p>
    <w:p w14:paraId="35412091" w14:textId="77777777" w:rsidR="002A6421" w:rsidRDefault="002A6421" w:rsidP="002A6421">
      <w:pPr>
        <w:pStyle w:val="Heading3"/>
        <w:ind w:firstLine="0"/>
      </w:pPr>
      <w:r>
        <w:t>Finance</w:t>
      </w:r>
    </w:p>
    <w:p w14:paraId="1E8B3CFC" w14:textId="77777777" w:rsidR="002A6421" w:rsidRDefault="002A6421" w:rsidP="002A6421">
      <w:pPr>
        <w:pStyle w:val="Heading3"/>
        <w:ind w:firstLine="0"/>
      </w:pPr>
      <w:r>
        <w:t>Health care</w:t>
      </w:r>
    </w:p>
    <w:p w14:paraId="5EAF4F02" w14:textId="77777777" w:rsidR="002A6421" w:rsidRDefault="002A6421" w:rsidP="002A6421">
      <w:pPr>
        <w:pStyle w:val="Heading3"/>
        <w:ind w:firstLine="0"/>
      </w:pPr>
      <w:r>
        <w:t>Software engineering</w:t>
      </w:r>
    </w:p>
    <w:p w14:paraId="0676FA2A" w14:textId="77777777" w:rsidR="002A6421" w:rsidRPr="00842EEC" w:rsidRDefault="002A6421" w:rsidP="002A6421"/>
    <w:p w14:paraId="2FEC23BA" w14:textId="77777777" w:rsidR="003060A7" w:rsidRDefault="003060A7" w:rsidP="003060A7">
      <w:pPr>
        <w:pStyle w:val="Heading2"/>
        <w:ind w:firstLine="0"/>
      </w:pPr>
      <w:r>
        <w:lastRenderedPageBreak/>
        <w:t xml:space="preserve">What exactly is artificial </w:t>
      </w:r>
      <w:proofErr w:type="gramStart"/>
      <w:r>
        <w:t>intelligence</w:t>
      </w:r>
      <w:bookmarkEnd w:id="74"/>
      <w:proofErr w:type="gramEnd"/>
    </w:p>
    <w:p w14:paraId="11236CAB" w14:textId="77777777" w:rsidR="003060A7" w:rsidRDefault="003060A7" w:rsidP="003060A7">
      <w:r>
        <w:t>Dreams of artificial intelligence can trace back to philosophical debates in ancient Greece. Prometheus would mold handfuls of clay into images of the gods and later give life. Ideas sprouted from mathematics, biology, and computer science before eventually producing modern artificial intelligence. While these domains have unique perspectives, they collectively land in four categories of intelligent systems (</w:t>
      </w:r>
      <w:proofErr w:type="spellStart"/>
      <w:r>
        <w:t>Lukac</w:t>
      </w:r>
      <w:proofErr w:type="spellEnd"/>
      <w:r>
        <w:t xml:space="preserve"> et al., 2018). The first division asks if the system </w:t>
      </w:r>
      <w:r w:rsidRPr="00BB7BB8">
        <w:rPr>
          <w:i/>
          <w:iCs/>
        </w:rPr>
        <w:t>thinks</w:t>
      </w:r>
      <w:r>
        <w:t xml:space="preserve"> or </w:t>
      </w:r>
      <w:r w:rsidRPr="00BB7BB8">
        <w:rPr>
          <w:i/>
          <w:iCs/>
        </w:rPr>
        <w:t>acts</w:t>
      </w:r>
      <w:r>
        <w:t xml:space="preserve">, or more precisely, can reason about the problem. These top-level categories contain subcategories of applications that mimic </w:t>
      </w:r>
      <w:r w:rsidRPr="00065511">
        <w:rPr>
          <w:i/>
          <w:iCs/>
        </w:rPr>
        <w:t>humans</w:t>
      </w:r>
      <w:r>
        <w:t xml:space="preserve"> versus </w:t>
      </w:r>
      <w:r w:rsidRPr="00065511">
        <w:rPr>
          <w:i/>
          <w:iCs/>
        </w:rPr>
        <w:t>rational</w:t>
      </w:r>
      <w:r>
        <w:t xml:space="preserve"> actors.</w:t>
      </w:r>
    </w:p>
    <w:p w14:paraId="170C8449" w14:textId="77777777" w:rsidR="003060A7" w:rsidRDefault="003060A7" w:rsidP="003060A7">
      <w:pPr>
        <w:pStyle w:val="Heading3"/>
        <w:ind w:firstLine="0"/>
      </w:pPr>
      <w:r>
        <w:t>Description of Technology</w:t>
      </w:r>
    </w:p>
    <w:p w14:paraId="563BA5C8" w14:textId="607BB4F1" w:rsidR="003060A7" w:rsidRDefault="003060A7" w:rsidP="003060A7">
      <w:r>
        <w:t>There are three high-level categories of artificial intelligence: rules and heuristics, machine learning, and deep understanding</w:t>
      </w:r>
      <w:sdt>
        <w:sdtPr>
          <w:id w:val="1291627639"/>
          <w:citation/>
        </w:sdtPr>
        <w:sdtContent>
          <w:r>
            <w:fldChar w:fldCharType="begin"/>
          </w:r>
          <w:r>
            <w:instrText xml:space="preserve"> CITATION Buc05 \l 1033 </w:instrText>
          </w:r>
          <w:r>
            <w:fldChar w:fldCharType="separate"/>
          </w:r>
          <w:r w:rsidR="00A75BE0">
            <w:rPr>
              <w:noProof/>
            </w:rPr>
            <w:t xml:space="preserve"> (Buchanan, 2005)</w:t>
          </w:r>
          <w:r>
            <w:fldChar w:fldCharType="end"/>
          </w:r>
        </w:sdtContent>
      </w:sdt>
      <w:r>
        <w:t xml:space="preserve">.  </w:t>
      </w:r>
    </w:p>
    <w:p w14:paraId="4953CB83" w14:textId="77777777" w:rsidR="003060A7" w:rsidRDefault="003060A7" w:rsidP="003060A7">
      <w:pPr>
        <w:pStyle w:val="ListParagraph"/>
        <w:numPr>
          <w:ilvl w:val="0"/>
          <w:numId w:val="49"/>
        </w:numPr>
        <w:suppressAutoHyphens w:val="0"/>
      </w:pPr>
      <w:r>
        <w:t xml:space="preserve">Before 1962, applications would rely on practical techniques for reducing the trial-and-error search space. This heuristic-centric approach is helpful for chess and other video game engines. Despite criticism for being naïve, many LOB (Line of Business) applications continue to leverage this technique successfully.  </w:t>
      </w:r>
    </w:p>
    <w:p w14:paraId="2EB342F9" w14:textId="77777777" w:rsidR="003060A7" w:rsidRDefault="003060A7" w:rsidP="003060A7">
      <w:pPr>
        <w:pStyle w:val="ListParagraph"/>
        <w:numPr>
          <w:ilvl w:val="0"/>
          <w:numId w:val="49"/>
        </w:numPr>
        <w:suppressAutoHyphens w:val="0"/>
      </w:pPr>
      <w:r>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laid the foundation that became machine learning. Researchers use these tools to build statistical models that represent a situation. For instance, what else could you recommend if a customer purchases bread? Perhaps butter, jam, and deli meat.</w:t>
      </w:r>
    </w:p>
    <w:p w14:paraId="2E1D10E4" w14:textId="77777777" w:rsidR="003060A7" w:rsidRDefault="003060A7" w:rsidP="003060A7">
      <w:pPr>
        <w:pStyle w:val="ListParagraph"/>
        <w:numPr>
          <w:ilvl w:val="0"/>
          <w:numId w:val="49"/>
        </w:numPr>
        <w:suppressAutoHyphens w:val="0"/>
      </w:pPr>
      <w:r>
        <w:t>In 1949, neural scientists found that the human brain transmits signals between a weighted graph of neurons (</w:t>
      </w:r>
      <w:proofErr w:type="spellStart"/>
      <w:r>
        <w:t>Lukac</w:t>
      </w:r>
      <w:proofErr w:type="spellEnd"/>
      <w:r>
        <w:t xml:space="preserve"> et al., 2018). Despite unlocking the biological key </w:t>
      </w:r>
      <w:r>
        <w:lastRenderedPageBreak/>
        <w:t>to mimicking cognitive learning, the processing power was unavailable until the early 2000s. Researchers use neural networks to extract patterns for nebulous problems that meet or exceed human capacities.</w:t>
      </w:r>
    </w:p>
    <w:p w14:paraId="2C1DCAC7" w14:textId="77777777" w:rsidR="003060A7" w:rsidRDefault="003060A7" w:rsidP="003060A7">
      <w:pPr>
        <w:pStyle w:val="Heading3"/>
        <w:ind w:firstLine="0"/>
      </w:pPr>
      <w:r>
        <w:t>Purpose and Function</w:t>
      </w:r>
    </w:p>
    <w:p w14:paraId="0DF906DE" w14:textId="1F2BE689" w:rsidR="003060A7" w:rsidRDefault="003060A7" w:rsidP="003060A7">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 After extracting those rules into a model, researchers</w:t>
      </w:r>
      <w:r>
        <w:t>,</w:t>
      </w:r>
      <w:r>
        <w:t xml:space="preserve"> and engineering teams can predict actions across mechanical, thinking, and feeling tasks (Huang et al., 2019).</w:t>
      </w:r>
    </w:p>
    <w:p w14:paraId="25892C92" w14:textId="77777777" w:rsidR="003060A7" w:rsidRDefault="003060A7" w:rsidP="003060A7">
      <w:pPr>
        <w:pStyle w:val="ListParagraph"/>
        <w:numPr>
          <w:ilvl w:val="0"/>
          <w:numId w:val="50"/>
        </w:numPr>
        <w:suppressAutoHyphens w:val="0"/>
      </w:pPr>
      <w:r w:rsidRPr="00104C3A">
        <w:rPr>
          <w:b/>
          <w:bCs/>
          <w:i/>
          <w:iCs/>
        </w:rPr>
        <w:t>Mechanical tasks</w:t>
      </w:r>
      <w:r>
        <w:t xml:space="preserve"> are actions that are highly repetitive and benefit from automation. These are operations like turning on lights or assembly-line construction.</w:t>
      </w:r>
    </w:p>
    <w:p w14:paraId="1A7FA02D" w14:textId="77777777" w:rsidR="003060A7" w:rsidRDefault="003060A7" w:rsidP="003060A7">
      <w:pPr>
        <w:pStyle w:val="ListParagraph"/>
        <w:numPr>
          <w:ilvl w:val="0"/>
          <w:numId w:val="50"/>
        </w:numPr>
        <w:suppressAutoHyphens w:val="0"/>
      </w:pPr>
      <w:r w:rsidRPr="00104C3A">
        <w:rPr>
          <w:b/>
          <w:bCs/>
          <w:i/>
          <w:iCs/>
        </w:rPr>
        <w:t>Thinking tasks</w:t>
      </w:r>
      <w:r>
        <w:t xml:space="preserve"> are operations that require analysis and rationalization. For instance, </w:t>
      </w:r>
      <w:proofErr w:type="gramStart"/>
      <w:r w:rsidRPr="00104C3A">
        <w:rPr>
          <w:i/>
          <w:iCs/>
        </w:rPr>
        <w:t>Does</w:t>
      </w:r>
      <w:proofErr w:type="gramEnd"/>
      <w:r w:rsidRPr="00104C3A">
        <w:rPr>
          <w:i/>
          <w:iCs/>
        </w:rPr>
        <w:t xml:space="preserve"> this picture contain a hotdog</w:t>
      </w:r>
      <w:r>
        <w:t xml:space="preserve">, or </w:t>
      </w:r>
      <w:r w:rsidRPr="00104C3A">
        <w:rPr>
          <w:i/>
          <w:iCs/>
        </w:rPr>
        <w:t>Is this sentence grammatically correct</w:t>
      </w:r>
      <w:r>
        <w:t>?</w:t>
      </w:r>
    </w:p>
    <w:p w14:paraId="2D30AE99" w14:textId="77777777" w:rsidR="003060A7" w:rsidRDefault="003060A7" w:rsidP="003060A7">
      <w:pPr>
        <w:pStyle w:val="ListParagraph"/>
        <w:numPr>
          <w:ilvl w:val="0"/>
          <w:numId w:val="50"/>
        </w:numPr>
        <w:suppressAutoHyphens w:val="0"/>
      </w:pPr>
      <w:r w:rsidRPr="00104C3A">
        <w:rPr>
          <w:b/>
          <w:bCs/>
          <w:i/>
          <w:iCs/>
        </w:rPr>
        <w:t>Feeling tasks</w:t>
      </w:r>
      <w:r>
        <w:t>, emulating interpersonal experiences, and expressing empathy toward the users. These autonomous systems might replace a call center or control support chatbots.</w:t>
      </w:r>
    </w:p>
    <w:p w14:paraId="3FA6EBAA" w14:textId="77777777" w:rsidR="003060A7" w:rsidRPr="00437AD3" w:rsidRDefault="003060A7" w:rsidP="003060A7">
      <w:pPr>
        <w:pStyle w:val="Heading3"/>
        <w:ind w:firstLine="0"/>
      </w:pPr>
      <w:r>
        <w:t>Evolution of the problem</w:t>
      </w:r>
    </w:p>
    <w:p w14:paraId="01ABA890" w14:textId="1E4DC423" w:rsidR="003060A7" w:rsidRDefault="003060A7" w:rsidP="003060A7">
      <w:r>
        <w:t>Numerous organizations begin their journey into intelligent systems with statistical modeling and variance analysis. These approaches work for many linear models but break down non-parametric functions</w:t>
      </w:r>
      <w:sdt>
        <w:sdtPr>
          <w:id w:val="682178450"/>
          <w:citation/>
        </w:sdtPr>
        <w:sdtContent>
          <w:r>
            <w:fldChar w:fldCharType="begin"/>
          </w:r>
          <w:r>
            <w:instrText xml:space="preserve"> CITATION AUT11 \l 1033 </w:instrText>
          </w:r>
          <w:r>
            <w:fldChar w:fldCharType="separate"/>
          </w:r>
          <w:r w:rsidR="00A75BE0">
            <w:rPr>
              <w:noProof/>
            </w:rPr>
            <w:t xml:space="preserve"> (Waal &amp; Toit, 2011)</w:t>
          </w:r>
          <w:r>
            <w:fldChar w:fldCharType="end"/>
          </w:r>
        </w:sdtContent>
      </w:sdt>
      <w:r>
        <w:t xml:space="preserve">. For example, a business wants to appraise houses given a collection of features about the home. Houses come in all shapes and sizes, making it challenging to compare those features directly. Instead, the appraiser must approximate a function considering these characteristics and their weighted importance. Meanwhile, another company must classify handwritten digits by mapping a 32x32 pixel image to its numeric value. </w:t>
      </w:r>
      <w:r>
        <w:lastRenderedPageBreak/>
        <w:t>Both scenarios and countless more require a mechanism to translate these non-parametric functions into parametric approximations.</w:t>
      </w:r>
    </w:p>
    <w:p w14:paraId="316E3A96" w14:textId="77777777" w:rsidR="003060A7" w:rsidRDefault="003060A7" w:rsidP="003060A7">
      <w:pPr>
        <w:pStyle w:val="Heading3"/>
        <w:ind w:firstLine="0"/>
      </w:pPr>
      <w:r>
        <w:t>Nature’s solution</w:t>
      </w:r>
    </w:p>
    <w:p w14:paraId="6CCA4EA7" w14:textId="77777777" w:rsidR="003060A7" w:rsidRDefault="003060A7" w:rsidP="003060A7">
      <w:r>
        <w:t xml:space="preserve">In biology, animal brains accomplish these tasks through meshes of neurons that transmit signals across connected synaptic (transforming) and activation (filtering) links (Keller et al., 2016). Later, that animal sees an object, and its brain encodes the image into a feature map. These features traverse the brain’s neural pathways and output a collection of responses, such as “the object is food and ten feet away.”  Over time, the creature </w:t>
      </w:r>
      <w:r>
        <w:rPr>
          <w:i/>
          <w:iCs/>
        </w:rPr>
        <w:t>learns</w:t>
      </w:r>
      <w:r>
        <w:t xml:space="preserve"> if those responses are correct and revise network weights to encourage or avoid similar situations. Data scientists and mathematicians replicate these ideas by calibrating edge weights, through backpropagation, on connected graphs called </w:t>
      </w:r>
      <w:r w:rsidRPr="00362428">
        <w:rPr>
          <w:i/>
          <w:iCs/>
        </w:rPr>
        <w:t>neural networks</w:t>
      </w:r>
      <w:r>
        <w:t>.</w:t>
      </w:r>
    </w:p>
    <w:p w14:paraId="16AFBF95" w14:textId="1262E035" w:rsidR="000F49E6" w:rsidRDefault="000F49E6" w:rsidP="000F49E6">
      <w:pPr>
        <w:pStyle w:val="Heading3"/>
        <w:ind w:firstLine="0"/>
      </w:pPr>
      <w:r>
        <w:t>Rewarding choices</w:t>
      </w:r>
    </w:p>
    <w:p w14:paraId="5D02C289" w14:textId="5999A1F5" w:rsidR="000F49E6" w:rsidRPr="000F49E6" w:rsidRDefault="000F49E6" w:rsidP="000F49E6">
      <w:r>
        <w:t xml:space="preserve">In 1996, </w:t>
      </w:r>
      <w:proofErr w:type="spellStart"/>
      <w:r>
        <w:t>Kaelbling</w:t>
      </w:r>
      <w:proofErr w:type="spellEnd"/>
      <w:r>
        <w:t xml:space="preserve"> et al. proposed encoding these systems as policy maps that activate through an abstract reward function. Their notion of </w:t>
      </w:r>
      <w:r w:rsidRPr="00B67139">
        <w:rPr>
          <w:i/>
          <w:iCs/>
        </w:rPr>
        <w:t>reinforcement learning</w:t>
      </w:r>
      <w:r>
        <w:t xml:space="preserve"> explains how primates program their brain using visual information. Researchers have formalized this approach into a multi-process model where </w:t>
      </w:r>
      <w:r w:rsidRPr="00104C3A">
        <w:rPr>
          <w:i/>
          <w:iCs/>
        </w:rPr>
        <w:t>reinforcement threads</w:t>
      </w:r>
      <w:r>
        <w:t xml:space="preserve"> combine to produce sophisticated composite decisions. Consider the problem of </w:t>
      </w:r>
      <w:r w:rsidRPr="00104C3A">
        <w:rPr>
          <w:i/>
          <w:iCs/>
        </w:rPr>
        <w:t>Should I eat this food?</w:t>
      </w:r>
      <w:r>
        <w:t xml:space="preserve"> In this situation, parallel threads predict it is a </w:t>
      </w:r>
      <w:r w:rsidRPr="00104C3A">
        <w:rPr>
          <w:i/>
          <w:iCs/>
        </w:rPr>
        <w:t>hotdog</w:t>
      </w:r>
      <w:r>
        <w:t xml:space="preserve">, </w:t>
      </w:r>
      <w:r w:rsidRPr="00104C3A">
        <w:rPr>
          <w:i/>
          <w:iCs/>
        </w:rPr>
        <w:t>hunger level</w:t>
      </w:r>
      <w:r>
        <w:t xml:space="preserve">, and availability of </w:t>
      </w:r>
      <w:r w:rsidRPr="00104C3A">
        <w:rPr>
          <w:i/>
          <w:iCs/>
        </w:rPr>
        <w:t>mustard</w:t>
      </w:r>
      <w:r>
        <w:t xml:space="preserve">. Their aggregate response invokes an appropriate behavior based on </w:t>
      </w:r>
      <w:r>
        <w:t>input</w:t>
      </w:r>
      <w:r>
        <w:t xml:space="preserve"> information.</w:t>
      </w:r>
    </w:p>
    <w:p w14:paraId="4529DEA9" w14:textId="77777777" w:rsidR="00AE27EE" w:rsidRDefault="00AE27EE" w:rsidP="00AE27EE">
      <w:pPr>
        <w:pStyle w:val="Heading2"/>
        <w:ind w:firstLine="0"/>
      </w:pPr>
      <w:bookmarkStart w:id="75" w:name="_Toc134428785"/>
      <w:bookmarkStart w:id="76" w:name="_Toc134428784"/>
      <w:r>
        <w:t xml:space="preserve">What’s the role of Markov </w:t>
      </w:r>
      <w:proofErr w:type="gramStart"/>
      <w:r>
        <w:t>chains</w:t>
      </w:r>
      <w:bookmarkEnd w:id="76"/>
      <w:proofErr w:type="gramEnd"/>
    </w:p>
    <w:p w14:paraId="724FC4D8" w14:textId="78B40899" w:rsidR="00AE27EE" w:rsidRDefault="00AE27EE" w:rsidP="00AE27EE">
      <w:r>
        <w:t xml:space="preserve">A core challenge to applying basic statistics to real-world data is assuming that each action is independent. However, many scenarios contain a conditional state transition probability dependent on the current state. If the stock market falls 5%, should an investor buy? The binary </w:t>
      </w:r>
      <w:r>
        <w:lastRenderedPageBreak/>
        <w:t>question requires a contextually sensitive answer considering their net position (short the market), outlook (2008 financial crisis versus 2017 Trump bump), and similar factors. Markov chains provide the mathematical basis for making statistical models incorporating these dependencies</w:t>
      </w:r>
      <w:sdt>
        <w:sdtPr>
          <w:id w:val="473109469"/>
          <w:citation/>
        </w:sdtPr>
        <w:sdtContent>
          <w:r>
            <w:fldChar w:fldCharType="begin"/>
          </w:r>
          <w:r>
            <w:instrText xml:space="preserve"> CITATION Kah14 \l 1033 </w:instrText>
          </w:r>
          <w:r>
            <w:fldChar w:fldCharType="separate"/>
          </w:r>
          <w:r w:rsidR="00A75BE0">
            <w:rPr>
              <w:noProof/>
            </w:rPr>
            <w:t xml:space="preserve"> (Kahn Academy, 2014)</w:t>
          </w:r>
          <w:r>
            <w:fldChar w:fldCharType="end"/>
          </w:r>
        </w:sdtContent>
      </w:sdt>
      <w:r>
        <w:t>. The hypothetical purchasing model (</w:t>
      </w:r>
      <w:proofErr w:type="gramStart"/>
      <w:r>
        <w:t>see  Figure</w:t>
      </w:r>
      <w:proofErr w:type="gramEnd"/>
      <w:r>
        <w:t xml:space="preserve"> 2) begins with a state diagram representing the available actions. Then Monte Carlo solutions can approximate each edge’s weight by random sampling and recording the decisions. At the same time, multiple use cases can follow the same model, the scenario-specific decision weights. For instance, consider the differences between investing in (a) a 401k retirement account that only adds index funds versus (b) a delta-neutral (directionless) options trader. This trait is </w:t>
      </w:r>
      <w:proofErr w:type="gramStart"/>
      <w:r>
        <w:t>similar to</w:t>
      </w:r>
      <w:proofErr w:type="gramEnd"/>
      <w:r>
        <w:t xml:space="preserve"> other algorithms where efficient training requires relevant facts to specific questions.</w:t>
      </w:r>
    </w:p>
    <w:p w14:paraId="793F8F4C" w14:textId="77777777" w:rsidR="00AE27EE" w:rsidDel="007D372E" w:rsidRDefault="00AE27EE" w:rsidP="00AE27EE">
      <w:pPr>
        <w:spacing w:after="160" w:line="259" w:lineRule="auto"/>
        <w:ind w:firstLine="0"/>
        <w:rPr>
          <w:del w:id="77" w:author="David Hildebrandt" w:date="2023-05-10T13:12:00Z"/>
          <w:b/>
          <w:bCs/>
        </w:rPr>
      </w:pPr>
      <w:del w:id="78" w:author="David Hildebrandt" w:date="2023-05-10T13:12:00Z">
        <w:r w:rsidDel="007D372E">
          <w:rPr>
            <w:b/>
            <w:bCs/>
          </w:rPr>
          <w:br w:type="page"/>
        </w:r>
      </w:del>
    </w:p>
    <w:p w14:paraId="16694821" w14:textId="77777777" w:rsidR="00AE27EE" w:rsidRPr="008A7C72" w:rsidRDefault="00AE27EE" w:rsidP="00AE27EE">
      <w:pPr>
        <w:ind w:firstLine="0"/>
      </w:pPr>
      <w:bookmarkStart w:id="79" w:name="_Toc128255034"/>
      <w:bookmarkStart w:id="80" w:name="_Toc134428829"/>
      <w:bookmarkStart w:id="81" w:name="_Toc134428871"/>
      <w:bookmarkStart w:id="82" w:name="_Toc134429078"/>
      <w:r w:rsidRPr="00310DC2">
        <w:rPr>
          <w:b/>
          <w:bCs/>
        </w:rPr>
        <w:t xml:space="preserve">Figure </w:t>
      </w:r>
      <w:r>
        <w:rPr>
          <w:b/>
          <w:bCs/>
        </w:rPr>
        <w:t>2</w:t>
      </w:r>
      <w:r>
        <w:br/>
      </w:r>
      <w:r w:rsidRPr="009A4BD4">
        <w:rPr>
          <w:i/>
          <w:iCs/>
        </w:rPr>
        <w:t xml:space="preserve">Should you purchase more stocks </w:t>
      </w:r>
      <w:proofErr w:type="gramStart"/>
      <w:r w:rsidRPr="009A4BD4">
        <w:rPr>
          <w:i/>
          <w:iCs/>
        </w:rPr>
        <w:t>model</w:t>
      </w:r>
      <w:bookmarkEnd w:id="79"/>
      <w:bookmarkEnd w:id="80"/>
      <w:bookmarkEnd w:id="81"/>
      <w:bookmarkEnd w:id="82"/>
      <w:proofErr w:type="gramEnd"/>
    </w:p>
    <w:p w14:paraId="6000D4A8" w14:textId="77777777" w:rsidR="00AE27EE" w:rsidRDefault="00AE27EE" w:rsidP="00AE27EE">
      <w:pPr>
        <w:ind w:firstLine="0"/>
      </w:pPr>
      <w:r>
        <w:rPr>
          <w:noProof/>
        </w:rPr>
        <w:drawing>
          <wp:inline distT="0" distB="0" distL="0" distR="0" wp14:anchorId="2ACEAE30" wp14:editId="26A16EA6">
            <wp:extent cx="5581995" cy="2885704"/>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25"/>
                    <a:stretch>
                      <a:fillRect/>
                    </a:stretch>
                  </pic:blipFill>
                  <pic:spPr>
                    <a:xfrm>
                      <a:off x="0" y="0"/>
                      <a:ext cx="5770508" cy="2983159"/>
                    </a:xfrm>
                    <a:prstGeom prst="rect">
                      <a:avLst/>
                    </a:prstGeom>
                  </pic:spPr>
                </pic:pic>
              </a:graphicData>
            </a:graphic>
          </wp:inline>
        </w:drawing>
      </w:r>
    </w:p>
    <w:p w14:paraId="1AEB137D" w14:textId="77777777" w:rsidR="00AE27EE" w:rsidRDefault="00AE27EE" w:rsidP="00AE27EE">
      <w:pPr>
        <w:pStyle w:val="Heading3"/>
        <w:ind w:firstLine="0"/>
      </w:pPr>
      <w:r>
        <w:t>Markov Experiment</w:t>
      </w:r>
    </w:p>
    <w:p w14:paraId="47576FD0" w14:textId="77777777" w:rsidR="00AE27EE" w:rsidRDefault="00AE27EE" w:rsidP="00AE27EE">
      <w:r>
        <w:t xml:space="preserve">Many online tutorials recommend exploring Markov chains as a solution to predict the next token in a sequence. Mason (2020) maintains an open-source repository of Shakespeare </w:t>
      </w:r>
      <w:r>
        <w:lastRenderedPageBreak/>
        <w:t xml:space="preserve">plays, which is easy to mine for different related sentences. An experiment began with downloading each script and normalizing the text into a corpus of lowercase words. Next, an iterator constructs a </w:t>
      </w:r>
      <w:proofErr w:type="spellStart"/>
      <w:r>
        <w:t>word_dictionary</w:t>
      </w:r>
      <w:proofErr w:type="spellEnd"/>
      <w:r>
        <w:t xml:space="preserve"> that maps n-gram tuples to a word bag to the immediately following values. Then </w:t>
      </w:r>
      <w:proofErr w:type="gramStart"/>
      <w:r>
        <w:t>traversal</w:t>
      </w:r>
      <w:proofErr w:type="gramEnd"/>
      <w:r>
        <w:t xml:space="preserve"> of the Markov model chooses a random starting point, then selects a random next word, iterating until a stop condition. Across the test iterations, tests of different n-gram sizes (degrees of freedom) ranged from one to six (see Figure 3). The higher the count, the more natural the sentences sound due to overfitting. Even at low n-gram terms, a frequent challenge arose from many unique words causing long sequences of static choices. </w:t>
      </w:r>
    </w:p>
    <w:p w14:paraId="00694A65" w14:textId="77777777" w:rsidR="00AE27EE" w:rsidRDefault="00AE27EE" w:rsidP="00AE27EE">
      <w:pPr>
        <w:ind w:firstLine="0"/>
        <w:rPr>
          <w:i/>
        </w:rPr>
      </w:pPr>
      <w:bookmarkStart w:id="83" w:name="_Toc134428830"/>
      <w:bookmarkStart w:id="84" w:name="_Toc134428872"/>
      <w:bookmarkStart w:id="85" w:name="_Toc134429079"/>
      <w:bookmarkStart w:id="86" w:name="_Toc128255035"/>
      <w:r w:rsidRPr="009A4BD4">
        <w:rPr>
          <w:b/>
          <w:bCs/>
        </w:rPr>
        <w:t xml:space="preserve">Figure </w:t>
      </w:r>
      <w:r>
        <w:rPr>
          <w:b/>
          <w:bCs/>
        </w:rPr>
        <w:t>3</w:t>
      </w:r>
      <w:r w:rsidRPr="009A4BD4">
        <w:rPr>
          <w:b/>
          <w:bCs/>
        </w:rPr>
        <w:br/>
      </w:r>
      <w:r w:rsidRPr="006D08A6">
        <w:rPr>
          <w:i/>
        </w:rPr>
        <w:t>n-gram Examples</w:t>
      </w:r>
      <w:bookmarkEnd w:id="83"/>
      <w:bookmarkEnd w:id="84"/>
      <w:bookmarkEnd w:id="85"/>
    </w:p>
    <w:p w14:paraId="6257B146" w14:textId="77777777" w:rsidR="00AE27EE" w:rsidRPr="009A4BD4" w:rsidRDefault="00AE27EE" w:rsidP="00AE27EE">
      <w:pPr>
        <w:ind w:firstLine="0"/>
        <w:rPr>
          <w:i/>
        </w:rPr>
      </w:pPr>
      <w:r>
        <w:rPr>
          <w:noProof/>
        </w:rPr>
        <w:drawing>
          <wp:inline distT="0" distB="0" distL="0" distR="0" wp14:anchorId="6D906B8D" wp14:editId="587AF9D5">
            <wp:extent cx="5844438" cy="4485735"/>
            <wp:effectExtent l="0" t="0" r="444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6"/>
                    <a:stretch>
                      <a:fillRect/>
                    </a:stretch>
                  </pic:blipFill>
                  <pic:spPr>
                    <a:xfrm>
                      <a:off x="0" y="0"/>
                      <a:ext cx="6086700" cy="4671676"/>
                    </a:xfrm>
                    <a:prstGeom prst="rect">
                      <a:avLst/>
                    </a:prstGeom>
                  </pic:spPr>
                </pic:pic>
              </a:graphicData>
            </a:graphic>
          </wp:inline>
        </w:drawing>
      </w:r>
      <w:bookmarkEnd w:id="86"/>
    </w:p>
    <w:p w14:paraId="5938A731" w14:textId="77777777" w:rsidR="00AE27EE" w:rsidRDefault="00AE27EE" w:rsidP="00AE27EE">
      <w:pPr>
        <w:pStyle w:val="Heading3"/>
        <w:ind w:firstLine="0"/>
      </w:pPr>
      <w:r>
        <w:lastRenderedPageBreak/>
        <w:t>Neural Networks</w:t>
      </w:r>
    </w:p>
    <w:p w14:paraId="6D72E614" w14:textId="02D43F0E" w:rsidR="00AE27EE" w:rsidRDefault="00AE27EE" w:rsidP="00AE27EE">
      <w:r>
        <w:t>A Multi-Layer Perceptron (MLP) algorithm aims to map input features to a non-parametric function that approximates a set of outputs via an intermediary mapping function (the hidden layer). A fully connected graph can represent this structure. All inputs connect to the hidden layer, which connects to all outputs. Next, an iterative process forward-feeds examples through the network. Backpropagation updates the network weights and performs error corrections concerning the expected value</w:t>
      </w:r>
      <w:sdt>
        <w:sdtPr>
          <w:id w:val="-1042279222"/>
          <w:citation/>
        </w:sdtPr>
        <w:sdtContent>
          <w:r>
            <w:fldChar w:fldCharType="begin"/>
          </w:r>
          <w:r>
            <w:instrText xml:space="preserve"> CITATION NgA16 \l 1033 </w:instrText>
          </w:r>
          <w:r>
            <w:fldChar w:fldCharType="separate"/>
          </w:r>
          <w:r w:rsidR="00A75BE0">
            <w:rPr>
              <w:noProof/>
            </w:rPr>
            <w:t xml:space="preserve"> (Ng, 2016)</w:t>
          </w:r>
          <w:r>
            <w:fldChar w:fldCharType="end"/>
          </w:r>
        </w:sdtContent>
      </w:sdt>
      <w:r>
        <w:t xml:space="preserve">. </w:t>
      </w:r>
    </w:p>
    <w:p w14:paraId="6BF180F4" w14:textId="77777777" w:rsidR="00AE27EE" w:rsidRDefault="00AE27EE" w:rsidP="00AE27EE">
      <w:r>
        <w:t xml:space="preserve">According to </w:t>
      </w:r>
      <w:proofErr w:type="spellStart"/>
      <w:r>
        <w:t>Fridman</w:t>
      </w:r>
      <w:proofErr w:type="spellEnd"/>
      <w:r>
        <w:t xml:space="preserve"> (2017), backpropagation is a recursive process of taking the partial derivative of two logic gates and applying a weighted update. He expands on these connected graphs with an example of image classification passing through several layers (extracting edges, corners, object parts, and object identities). While the mathematical basis and engineering steps are somewhat procedural, the network architecture’s efficient design requires art and science.</w:t>
      </w:r>
    </w:p>
    <w:p w14:paraId="2AECFBDD" w14:textId="77777777" w:rsidR="00AE27EE" w:rsidRDefault="00AE27EE" w:rsidP="00AE27EE">
      <w:r>
        <w:t xml:space="preserve">Perhaps the artfulness comes from a lack of planning or awareness of how the </w:t>
      </w:r>
      <w:r w:rsidRPr="00B56B3D">
        <w:rPr>
          <w:i/>
          <w:iCs/>
        </w:rPr>
        <w:t>ensemble</w:t>
      </w:r>
      <w:r>
        <w:t xml:space="preserve"> of distinct training subsystems combines. There is no reason to assume that every node is fully connected or has an edge weight above zero (see Figure 4). A logical representation might consider feature ‘x1’ connected to N neurons that regress one output, with feature ‘x2’ implementing some classification pattern. These network segments produce collaborative signals to provide a more productive inference about the broader topology. These network segment microstructures remain present in more complex architectures. The solutions by both </w:t>
      </w:r>
      <w:proofErr w:type="spellStart"/>
      <w:r>
        <w:t>BellKor</w:t>
      </w:r>
      <w:proofErr w:type="spellEnd"/>
      <w:r>
        <w:t xml:space="preserve"> (2007) and Li et al. (2019) suggest that this assumption is generally accurate.</w:t>
      </w:r>
    </w:p>
    <w:p w14:paraId="6087246D" w14:textId="77777777" w:rsidR="00AE27EE" w:rsidRDefault="00AE27EE" w:rsidP="00AE27EE">
      <w:pPr>
        <w:ind w:firstLine="0"/>
        <w:rPr>
          <w:i/>
          <w:iCs/>
        </w:rPr>
      </w:pPr>
      <w:bookmarkStart w:id="87" w:name="_Toc128255036"/>
      <w:bookmarkStart w:id="88" w:name="_Toc134428831"/>
      <w:bookmarkStart w:id="89" w:name="_Toc134428873"/>
      <w:bookmarkStart w:id="90" w:name="_Toc134429080"/>
      <w:r w:rsidRPr="00310DC2">
        <w:rPr>
          <w:b/>
          <w:bCs/>
        </w:rPr>
        <w:t xml:space="preserve">Figure </w:t>
      </w:r>
      <w:r>
        <w:rPr>
          <w:b/>
          <w:bCs/>
        </w:rPr>
        <w:t>4</w:t>
      </w:r>
      <w:r>
        <w:br/>
      </w:r>
      <w:r w:rsidRPr="009A4BD4">
        <w:rPr>
          <w:i/>
          <w:iCs/>
        </w:rPr>
        <w:t>G</w:t>
      </w:r>
      <w:r>
        <w:rPr>
          <w:i/>
          <w:iCs/>
        </w:rPr>
        <w:t xml:space="preserve">eneral </w:t>
      </w:r>
      <w:r w:rsidRPr="009A4BD4">
        <w:rPr>
          <w:i/>
          <w:iCs/>
        </w:rPr>
        <w:t>A</w:t>
      </w:r>
      <w:r>
        <w:rPr>
          <w:i/>
          <w:iCs/>
        </w:rPr>
        <w:t xml:space="preserve">rtificial </w:t>
      </w:r>
      <w:r w:rsidRPr="009A4BD4">
        <w:rPr>
          <w:i/>
          <w:iCs/>
        </w:rPr>
        <w:t>N</w:t>
      </w:r>
      <w:r>
        <w:rPr>
          <w:i/>
          <w:iCs/>
        </w:rPr>
        <w:t xml:space="preserve">eural </w:t>
      </w:r>
      <w:r w:rsidRPr="009A4BD4">
        <w:rPr>
          <w:i/>
          <w:iCs/>
        </w:rPr>
        <w:t>N</w:t>
      </w:r>
      <w:r>
        <w:rPr>
          <w:i/>
          <w:iCs/>
        </w:rPr>
        <w:t>etwork</w:t>
      </w:r>
      <w:r w:rsidRPr="009A4BD4">
        <w:rPr>
          <w:i/>
          <w:iCs/>
        </w:rPr>
        <w:t xml:space="preserve"> Architecture (de Waal &amp; du Toit, 2011, p. 399)</w:t>
      </w:r>
      <w:bookmarkEnd w:id="87"/>
      <w:bookmarkEnd w:id="88"/>
      <w:bookmarkEnd w:id="89"/>
      <w:bookmarkEnd w:id="90"/>
    </w:p>
    <w:p w14:paraId="3B8D4CF4" w14:textId="77777777" w:rsidR="00AE27EE" w:rsidRDefault="00AE27EE" w:rsidP="00AE27EE">
      <w:pPr>
        <w:ind w:firstLine="0"/>
      </w:pPr>
      <w:r>
        <w:rPr>
          <w:noProof/>
        </w:rPr>
        <w:lastRenderedPageBreak/>
        <w:drawing>
          <wp:inline distT="0" distB="0" distL="0" distR="0" wp14:anchorId="00CF32BB" wp14:editId="27D9D4F3">
            <wp:extent cx="4304250" cy="2876550"/>
            <wp:effectExtent l="0" t="0" r="1270" b="0"/>
            <wp:docPr id="26" name="Picture 26" descr="A picture containing sketch, diagram, drawing,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sketch, diagram, drawing, line 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4250" cy="2876550"/>
                    </a:xfrm>
                    <a:prstGeom prst="rect">
                      <a:avLst/>
                    </a:prstGeom>
                    <a:noFill/>
                    <a:ln>
                      <a:noFill/>
                    </a:ln>
                  </pic:spPr>
                </pic:pic>
              </a:graphicData>
            </a:graphic>
          </wp:inline>
        </w:drawing>
      </w:r>
    </w:p>
    <w:p w14:paraId="36CE00F0" w14:textId="77777777" w:rsidR="00AE27EE" w:rsidRDefault="00AE27EE" w:rsidP="00AE27EE">
      <w:pPr>
        <w:pStyle w:val="Heading3"/>
        <w:ind w:firstLine="0"/>
      </w:pPr>
      <w:r>
        <w:t>Neural Network Experiment</w:t>
      </w:r>
    </w:p>
    <w:p w14:paraId="1806B7EE" w14:textId="77777777" w:rsidR="00AE27EE" w:rsidRDefault="00AE27EE" w:rsidP="00AE27EE">
      <w:r>
        <w:t xml:space="preserve">Consider the scenario of mapping 28x28 images of clothing to ten categorical labels (e.g., hats versus coats). The number of input features (neurons) is 784, and there will be ten output neurons—how many neurons should exist in the middle? </w:t>
      </w:r>
      <w:proofErr w:type="spellStart"/>
      <w:r>
        <w:t>Rosebrock</w:t>
      </w:r>
      <w:proofErr w:type="spellEnd"/>
      <w:r>
        <w:t xml:space="preserve"> (2019) provides an example solution (see Figure 4) to Fashion MNIST that begins with feature reduction through two max-pooling hidden layers and batch normalization. After cleaning, the solution uses a single 512-neuron hidden layer to predict one of ten output categories (with </w:t>
      </w:r>
      <w:proofErr w:type="spellStart"/>
      <w:r>
        <w:t>softmax</w:t>
      </w:r>
      <w:proofErr w:type="spellEnd"/>
      <w:r>
        <w:t xml:space="preserve">). Reducing the hidden layer’s size to 128 or 256 has minimal impact on the cross-validation scores, though shallow values of 5 to 16 negatively impact accuracy. In this example, changing the activation functions (e.g., </w:t>
      </w:r>
      <w:proofErr w:type="spellStart"/>
      <w:r>
        <w:t>softmax</w:t>
      </w:r>
      <w:proofErr w:type="spellEnd"/>
      <w:r>
        <w:t xml:space="preserve"> to tan-h) creates more performance fluctuation than any other knob, with model accuracy ranging from 20 to 85%. </w:t>
      </w:r>
    </w:p>
    <w:p w14:paraId="54CAD68A" w14:textId="77777777" w:rsidR="00AE27EE" w:rsidRDefault="00AE27EE" w:rsidP="00AE27EE">
      <w:pPr>
        <w:pStyle w:val="Caption"/>
        <w:ind w:firstLine="0"/>
        <w:rPr>
          <w:i/>
          <w:iCs w:val="0"/>
        </w:rPr>
      </w:pPr>
      <w:bookmarkStart w:id="91" w:name="_Toc134428832"/>
      <w:bookmarkStart w:id="92" w:name="_Toc134428874"/>
      <w:bookmarkStart w:id="93" w:name="_Toc134429081"/>
      <w:bookmarkStart w:id="94" w:name="_Toc128255037"/>
      <w:r w:rsidRPr="00310DC2">
        <w:rPr>
          <w:b/>
          <w:bCs/>
        </w:rPr>
        <w:t xml:space="preserve">Figure </w:t>
      </w:r>
      <w:r>
        <w:rPr>
          <w:b/>
          <w:bCs/>
        </w:rPr>
        <w:fldChar w:fldCharType="begin"/>
      </w:r>
      <w:r>
        <w:rPr>
          <w:b/>
          <w:bCs/>
        </w:rPr>
        <w:instrText xml:space="preserve"> SEQ Figure \* ARABIC </w:instrText>
      </w:r>
      <w:r>
        <w:rPr>
          <w:b/>
          <w:bCs/>
        </w:rPr>
        <w:fldChar w:fldCharType="separate"/>
      </w:r>
      <w:r>
        <w:rPr>
          <w:b/>
          <w:bCs/>
          <w:noProof/>
        </w:rPr>
        <w:t>4</w:t>
      </w:r>
      <w:r>
        <w:rPr>
          <w:b/>
          <w:bCs/>
        </w:rPr>
        <w:fldChar w:fldCharType="end"/>
      </w:r>
      <w:r>
        <w:br/>
      </w:r>
      <w:r w:rsidRPr="009A4BD4">
        <w:rPr>
          <w:i/>
          <w:iCs w:val="0"/>
        </w:rPr>
        <w:t>TensorFlow Architecture for MNIST Analysis</w:t>
      </w:r>
      <w:bookmarkEnd w:id="91"/>
      <w:bookmarkEnd w:id="92"/>
      <w:bookmarkEnd w:id="93"/>
    </w:p>
    <w:p w14:paraId="04954500" w14:textId="77777777" w:rsidR="00AE27EE" w:rsidRDefault="00AE27EE" w:rsidP="00AE27EE">
      <w:pPr>
        <w:ind w:firstLine="0"/>
      </w:pPr>
      <w:r>
        <w:rPr>
          <w:noProof/>
        </w:rPr>
        <w:lastRenderedPageBreak/>
        <w:drawing>
          <wp:inline distT="0" distB="0" distL="0" distR="0" wp14:anchorId="6ACB3DC6" wp14:editId="120DD5EC">
            <wp:extent cx="5540991" cy="3002441"/>
            <wp:effectExtent l="0" t="0" r="3175" b="762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28"/>
                    <a:stretch>
                      <a:fillRect/>
                    </a:stretch>
                  </pic:blipFill>
                  <pic:spPr>
                    <a:xfrm>
                      <a:off x="0" y="0"/>
                      <a:ext cx="6012689" cy="3258035"/>
                    </a:xfrm>
                    <a:prstGeom prst="rect">
                      <a:avLst/>
                    </a:prstGeom>
                  </pic:spPr>
                </pic:pic>
              </a:graphicData>
            </a:graphic>
          </wp:inline>
        </w:drawing>
      </w:r>
      <w:bookmarkEnd w:id="94"/>
    </w:p>
    <w:p w14:paraId="6D84D4CF" w14:textId="77777777" w:rsidR="00AE27EE" w:rsidRDefault="00AE27EE" w:rsidP="00AE27EE">
      <w:pPr>
        <w:pStyle w:val="Heading3"/>
        <w:ind w:firstLine="0"/>
      </w:pPr>
      <w:r>
        <w:t>Observations</w:t>
      </w:r>
    </w:p>
    <w:p w14:paraId="1BE4F1CD" w14:textId="77777777" w:rsidR="00AE27EE" w:rsidRDefault="00AE27EE" w:rsidP="00AE27EE">
      <w:r>
        <w:t>The first and most critical step in any data mining exercise is determining the question and discovering supporting evidence. Until this action occurs, the business will unlikely have a successful deliverable and will spend excessive resources investigating irrelevant materials. After clearly articulating the business value, the engineer teams can perform broad filtration of data sources based on their ability to address those questions. During filtration, having a logical framework can improve the search process through partition pruning for the relevant data stores. For instance, if the business operates in Michigan, there is potentially minimal value in exploring Texas-specific data. After coalescing the supporting facts into a central location, cleaning and curation processes must confirm that the data is complete and pristine. Perfect information must be the right size and volume, or it might be incompatible with the analysis algorithms. For example, an instance learning algorithm expects individual records, not aggregate counts.</w:t>
      </w:r>
    </w:p>
    <w:p w14:paraId="391D0ED4" w14:textId="77777777" w:rsidR="00AE27EE" w:rsidRDefault="00AE27EE" w:rsidP="00AE27EE">
      <w:r>
        <w:t xml:space="preserve">Markov Chains and Neural Networks are two strategies for making predictions on data through graph-like structures. Unlike basis statistics, Markov removes the need for independent </w:t>
      </w:r>
      <w:r>
        <w:lastRenderedPageBreak/>
        <w:t>actions and expresses them as weighted state machines. These state machines can improve workflow accuracy by guessing the next word in a sentence. Neural Networks and related MLP algorithms rely on weighted graphs and backpropagation to make predictions. While there is some artfulness, an alternative perspective asks if these are ensembles of small network segments. Evidence towards this interpretation exists in multiple advanced papers and helps to demystify the “machine learning black box.”  It also means that several related concepts, patterns, and practices of data processing networks should also appear within more advanced neural network architectures.</w:t>
      </w:r>
    </w:p>
    <w:p w14:paraId="0656E732" w14:textId="77777777" w:rsidR="00AE27EE" w:rsidRPr="009043BE" w:rsidRDefault="00AE27EE" w:rsidP="00AE27EE">
      <w:pPr>
        <w:pStyle w:val="Heading2"/>
        <w:ind w:firstLine="0"/>
      </w:pPr>
      <w:r>
        <w:t xml:space="preserve">How are neural networks </w:t>
      </w:r>
      <w:proofErr w:type="gramStart"/>
      <w:r>
        <w:t>evolving</w:t>
      </w:r>
      <w:bookmarkEnd w:id="75"/>
      <w:proofErr w:type="gramEnd"/>
    </w:p>
    <w:p w14:paraId="4EF01D17" w14:textId="2390EE78" w:rsidR="00AE27EE" w:rsidRDefault="00AE27EE" w:rsidP="00AE27EE">
      <w:r>
        <w:t xml:space="preserve">Frank Rosenblatt (1958) proposed the Mark I Perception as the first neural network architecture. This construct attempts to explain animals’ biological networks to </w:t>
      </w:r>
      <w:r>
        <w:rPr>
          <w:i/>
          <w:iCs/>
        </w:rPr>
        <w:t xml:space="preserve">perceive </w:t>
      </w:r>
      <w:r>
        <w:t xml:space="preserve">the world around them. The network consists of a collection of weighted sensors that converge into </w:t>
      </w:r>
      <w:r w:rsidRPr="001D32FD">
        <w:rPr>
          <w:i/>
          <w:iCs/>
        </w:rPr>
        <w:t>one</w:t>
      </w:r>
      <w:r>
        <w:t xml:space="preserve"> learning circuit. Mechanical devices can replicate that implementation and train the connected weights to emulate animal intelligence with noisy data. Since this seminal paper, researchers have expanded deep neural networks to incorporate hundreds to thousands of connectivity layers. However, the specific configuration remains more art than science, with researchers manually iterating through trial-and-error experimentation</w:t>
      </w:r>
      <w:sdt>
        <w:sdtPr>
          <w:id w:val="-545610387"/>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The research field has two eras, with the first being the evolution of the artificial neural network (ANN) from 1989 to 2015. Then, the deep neural network (DNN) evolution became the primary focus from 2015 to the present. The industry is moving so fast that information beyond two years is becoming outdated.</w:t>
      </w:r>
    </w:p>
    <w:p w14:paraId="6C98D079" w14:textId="77777777" w:rsidR="00AE27EE" w:rsidRDefault="00AE27EE" w:rsidP="00AE27EE">
      <w:pPr>
        <w:pStyle w:val="Heading3"/>
        <w:ind w:firstLine="0"/>
      </w:pPr>
      <w:r>
        <w:lastRenderedPageBreak/>
        <w:t>Artificial neural networks era</w:t>
      </w:r>
    </w:p>
    <w:p w14:paraId="3D8298FC" w14:textId="77777777" w:rsidR="00AE27EE" w:rsidRDefault="00AE27EE" w:rsidP="00AE27EE">
      <w:r>
        <w:t xml:space="preserve">Perceptron was revolutionary, with its weighted signals triggering an activation function. This construct was insufficient for many scenarios and led to Multi-Layer Perceptron, which links a series of activation functions. Semantically, researchers can encode Boolean logic into these gates to derive more sophisticated insights. For instance, a network might contain two gates representing a person’s hunger level and food availability. Distinct signals can </w:t>
      </w:r>
      <w:proofErr w:type="gramStart"/>
      <w:r>
        <w:t>activate</w:t>
      </w:r>
      <w:proofErr w:type="gramEnd"/>
      <w:r>
        <w:t xml:space="preserve"> with each predicate to determine the overall scenario probability. That aggregate threshold can trigger an alarm or notification for the overarching decision to eat the food.</w:t>
      </w:r>
    </w:p>
    <w:p w14:paraId="5633CC18" w14:textId="13830A09" w:rsidR="00AE27EE" w:rsidRDefault="00AE27EE" w:rsidP="00AE27EE">
      <w:r>
        <w:t xml:space="preserve">There are numerous activation functions, and a subset of the most common ones is available in Table 4. Originally researchers began with Sigmoid functions, which exponentially become a positive or negative one-value. However, this calculation is complex and slows down model convergence. A simple performance improvement came from using the </w:t>
      </w:r>
      <w:r w:rsidRPr="00646DB5">
        <w:rPr>
          <w:rFonts w:ascii="Courier New" w:hAnsi="Courier New" w:cs="Courier New"/>
        </w:rPr>
        <w:t>tanh(x)</w:t>
      </w:r>
      <w:r>
        <w:t xml:space="preserve"> function, </w:t>
      </w:r>
      <w:proofErr w:type="gramStart"/>
      <w:r>
        <w:t>similar to</w:t>
      </w:r>
      <w:proofErr w:type="gramEnd"/>
      <w:r>
        <w:t xml:space="preserve"> Sigmoid</w:t>
      </w:r>
      <w:sdt>
        <w:sdtPr>
          <w:id w:val="636923342"/>
          <w:citation/>
        </w:sdtPr>
        <w:sdtContent>
          <w:r>
            <w:fldChar w:fldCharType="begin"/>
          </w:r>
          <w:r>
            <w:instrText xml:space="preserve"> CITATION Metna \l 1033 </w:instrText>
          </w:r>
          <w:r>
            <w:fldChar w:fldCharType="separate"/>
          </w:r>
          <w:r w:rsidR="00A75BE0">
            <w:rPr>
              <w:noProof/>
            </w:rPr>
            <w:t xml:space="preserve"> (Meta AI, n.a.)</w:t>
          </w:r>
          <w:r>
            <w:fldChar w:fldCharType="end"/>
          </w:r>
        </w:sdtContent>
      </w:sdt>
      <w:r>
        <w:t>. Now, researchers have chosen Rectified Linear Unit (</w:t>
      </w:r>
      <w:proofErr w:type="spellStart"/>
      <w:r>
        <w:t>ReLU</w:t>
      </w:r>
      <w:proofErr w:type="spellEnd"/>
      <w:r>
        <w:t>) as the most preferred industry-standard algorithm</w:t>
      </w:r>
      <w:sdt>
        <w:sdtPr>
          <w:id w:val="-294834486"/>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xml:space="preserve">. Several scenario-specific variations like Leaky </w:t>
      </w:r>
      <w:proofErr w:type="spellStart"/>
      <w:r>
        <w:t>ReLU</w:t>
      </w:r>
      <w:proofErr w:type="spellEnd"/>
      <w:r>
        <w:t xml:space="preserve"> aim to scale and retain negative values versus truncating them entirely.</w:t>
      </w:r>
    </w:p>
    <w:p w14:paraId="1C2998AD" w14:textId="77777777" w:rsidR="00AE27EE" w:rsidRPr="00551E59" w:rsidRDefault="00AE27EE" w:rsidP="00AE27EE">
      <w:pPr>
        <w:pStyle w:val="Caption"/>
        <w:ind w:firstLine="0"/>
        <w:rPr>
          <w:i/>
        </w:rPr>
      </w:pPr>
      <w:bookmarkStart w:id="95" w:name="_Toc134428820"/>
      <w:r w:rsidRPr="009A4BD4">
        <w:rPr>
          <w:b/>
          <w:bCs/>
        </w:rPr>
        <w:t xml:space="preserve">Table </w:t>
      </w:r>
      <w:r w:rsidRPr="009A4BD4">
        <w:rPr>
          <w:b/>
          <w:bCs/>
        </w:rPr>
        <w:fldChar w:fldCharType="begin"/>
      </w:r>
      <w:r w:rsidRPr="009A4BD4">
        <w:rPr>
          <w:b/>
          <w:bCs/>
        </w:rPr>
        <w:instrText xml:space="preserve"> SEQ Table \* ARABIC </w:instrText>
      </w:r>
      <w:r w:rsidRPr="009A4BD4">
        <w:rPr>
          <w:b/>
          <w:bCs/>
        </w:rPr>
        <w:fldChar w:fldCharType="separate"/>
      </w:r>
      <w:r>
        <w:rPr>
          <w:b/>
          <w:bCs/>
          <w:noProof/>
        </w:rPr>
        <w:t>4</w:t>
      </w:r>
      <w:r w:rsidRPr="009A4BD4">
        <w:rPr>
          <w:b/>
          <w:bCs/>
          <w:noProof/>
        </w:rPr>
        <w:fldChar w:fldCharType="end"/>
      </w:r>
      <w:r w:rsidRPr="009A4BD4">
        <w:rPr>
          <w:b/>
          <w:bCs/>
        </w:rPr>
        <w:br/>
      </w:r>
      <w:r w:rsidRPr="00551E59">
        <w:rPr>
          <w:i/>
        </w:rPr>
        <w:t>Activation Functions</w:t>
      </w:r>
      <w:bookmarkEnd w:id="95"/>
    </w:p>
    <w:tbl>
      <w:tblPr>
        <w:tblStyle w:val="GridTable4"/>
        <w:tblW w:w="0" w:type="auto"/>
        <w:tblLook w:val="04A0" w:firstRow="1" w:lastRow="0" w:firstColumn="1" w:lastColumn="0" w:noHBand="0" w:noVBand="1"/>
      </w:tblPr>
      <w:tblGrid>
        <w:gridCol w:w="2515"/>
        <w:gridCol w:w="2970"/>
        <w:gridCol w:w="3865"/>
      </w:tblGrid>
      <w:tr w:rsidR="00AE27EE" w14:paraId="56CEE443" w14:textId="77777777" w:rsidTr="00806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2D2E42B" w14:textId="77777777" w:rsidR="00AE27EE" w:rsidRDefault="00AE27EE" w:rsidP="00806E55">
            <w:pPr>
              <w:ind w:firstLine="0"/>
            </w:pPr>
            <w:r>
              <w:t>Activation Function</w:t>
            </w:r>
          </w:p>
        </w:tc>
        <w:tc>
          <w:tcPr>
            <w:tcW w:w="2970" w:type="dxa"/>
          </w:tcPr>
          <w:p w14:paraId="6F87E563" w14:textId="77777777" w:rsidR="00AE27EE" w:rsidRDefault="00AE27EE" w:rsidP="00806E55">
            <w:pPr>
              <w:ind w:firstLine="0"/>
              <w:cnfStyle w:val="100000000000" w:firstRow="1" w:lastRow="0" w:firstColumn="0" w:lastColumn="0" w:oddVBand="0" w:evenVBand="0" w:oddHBand="0" w:evenHBand="0" w:firstRowFirstColumn="0" w:firstRowLastColumn="0" w:lastRowFirstColumn="0" w:lastRowLastColumn="0"/>
            </w:pPr>
            <w:r>
              <w:t>Formula</w:t>
            </w:r>
          </w:p>
        </w:tc>
        <w:tc>
          <w:tcPr>
            <w:tcW w:w="3865" w:type="dxa"/>
          </w:tcPr>
          <w:p w14:paraId="4B7807C5" w14:textId="77777777" w:rsidR="00AE27EE" w:rsidRDefault="00AE27EE" w:rsidP="00806E55">
            <w:pPr>
              <w:ind w:firstLine="0"/>
              <w:cnfStyle w:val="100000000000" w:firstRow="1" w:lastRow="0" w:firstColumn="0" w:lastColumn="0" w:oddVBand="0" w:evenVBand="0" w:oddHBand="0" w:evenHBand="0" w:firstRowFirstColumn="0" w:firstRowLastColumn="0" w:lastRowFirstColumn="0" w:lastRowLastColumn="0"/>
            </w:pPr>
            <w:r>
              <w:t>Description</w:t>
            </w:r>
          </w:p>
        </w:tc>
      </w:tr>
      <w:tr w:rsidR="00AE27EE" w14:paraId="610C8958" w14:textId="77777777" w:rsidTr="0080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A17B40E" w14:textId="77777777" w:rsidR="00AE27EE" w:rsidRDefault="00AE27EE" w:rsidP="00806E55">
            <w:pPr>
              <w:ind w:firstLine="0"/>
            </w:pPr>
            <w:r>
              <w:t>Sigmoid</w:t>
            </w:r>
          </w:p>
        </w:tc>
        <w:tc>
          <w:tcPr>
            <w:tcW w:w="2970" w:type="dxa"/>
          </w:tcPr>
          <w:p w14:paraId="5A63757F"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tc>
        <w:tc>
          <w:tcPr>
            <w:tcW w:w="3865" w:type="dxa"/>
          </w:tcPr>
          <w:p w14:paraId="349F5F01"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w:r>
              <w:t>Mathematical function having an S-shaped curve with asymptotes at -1 and 1</w:t>
            </w:r>
          </w:p>
        </w:tc>
      </w:tr>
      <w:tr w:rsidR="00AE27EE" w14:paraId="645A548E" w14:textId="77777777" w:rsidTr="00806E55">
        <w:tc>
          <w:tcPr>
            <w:cnfStyle w:val="001000000000" w:firstRow="0" w:lastRow="0" w:firstColumn="1" w:lastColumn="0" w:oddVBand="0" w:evenVBand="0" w:oddHBand="0" w:evenHBand="0" w:firstRowFirstColumn="0" w:firstRowLastColumn="0" w:lastRowFirstColumn="0" w:lastRowLastColumn="0"/>
            <w:tcW w:w="2515" w:type="dxa"/>
          </w:tcPr>
          <w:p w14:paraId="38FDE8F5" w14:textId="77777777" w:rsidR="00AE27EE" w:rsidRDefault="00AE27EE" w:rsidP="00806E55">
            <w:pPr>
              <w:ind w:firstLine="0"/>
            </w:pPr>
            <w:r>
              <w:lastRenderedPageBreak/>
              <w:t>Tanh</w:t>
            </w:r>
          </w:p>
        </w:tc>
        <w:tc>
          <w:tcPr>
            <w:tcW w:w="2970" w:type="dxa"/>
          </w:tcPr>
          <w:p w14:paraId="7FDEDFBC" w14:textId="77777777" w:rsidR="00AE27EE" w:rsidRPr="00FE4C8D" w:rsidRDefault="00AE27EE" w:rsidP="00806E55">
            <w:pPr>
              <w:ind w:firstLine="0"/>
              <w:cnfStyle w:val="000000000000" w:firstRow="0" w:lastRow="0" w:firstColumn="0" w:lastColumn="0" w:oddVBand="0" w:evenVBand="0" w:oddHBand="0" w:evenHBand="0" w:firstRowFirstColumn="0" w:firstRowLastColumn="0" w:lastRowFirstColumn="0" w:lastRowLastColumn="0"/>
            </w:pPr>
            <m:oMathPara>
              <m:oMathParaPr>
                <m:jc m:val="center"/>
              </m:oMathParaPr>
              <m:oMath>
                <m:r>
                  <m:rPr>
                    <m:sty m:val="p"/>
                  </m:rPr>
                  <w:rPr>
                    <w:rFonts w:ascii="Cambria Math" w:hAnsi="Cambria Math"/>
                  </w:rPr>
                  <m:t>tanh⁡</m:t>
                </m:r>
                <m:r>
                  <w:rPr>
                    <w:rFonts w:ascii="Cambria Math" w:hAnsi="Cambria Math"/>
                  </w:rPr>
                  <m:t>(x)</m:t>
                </m:r>
              </m:oMath>
            </m:oMathPara>
          </w:p>
        </w:tc>
        <w:tc>
          <w:tcPr>
            <w:tcW w:w="3865" w:type="dxa"/>
          </w:tcPr>
          <w:p w14:paraId="243A1C3F" w14:textId="77777777" w:rsidR="00AE27EE" w:rsidRDefault="00AE27EE" w:rsidP="00806E55">
            <w:pPr>
              <w:ind w:firstLine="0"/>
              <w:cnfStyle w:val="000000000000" w:firstRow="0" w:lastRow="0" w:firstColumn="0" w:lastColumn="0" w:oddVBand="0" w:evenVBand="0" w:oddHBand="0" w:evenHBand="0" w:firstRowFirstColumn="0" w:firstRowLastColumn="0" w:lastRowFirstColumn="0" w:lastRowLastColumn="0"/>
            </w:pPr>
            <w:r>
              <w:t xml:space="preserve">A hyperbolic function that’s a ratio of </w:t>
            </w:r>
            <w:proofErr w:type="spellStart"/>
            <w:r>
              <w:t>sinh</w:t>
            </w:r>
            <w:proofErr w:type="spellEnd"/>
            <w:r>
              <w:t xml:space="preserve"> and </w:t>
            </w:r>
            <w:proofErr w:type="spellStart"/>
            <w:r>
              <w:t>cosh</w:t>
            </w:r>
            <w:proofErr w:type="spellEnd"/>
          </w:p>
        </w:tc>
      </w:tr>
      <w:tr w:rsidR="00AE27EE" w14:paraId="49B75228" w14:textId="77777777" w:rsidTr="00806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86ACA36" w14:textId="77777777" w:rsidR="00AE27EE" w:rsidRDefault="00AE27EE" w:rsidP="00806E55">
            <w:pPr>
              <w:ind w:firstLine="0"/>
            </w:pPr>
            <w:proofErr w:type="spellStart"/>
            <w:r>
              <w:t>ReLU</w:t>
            </w:r>
            <w:proofErr w:type="spellEnd"/>
          </w:p>
        </w:tc>
        <w:tc>
          <w:tcPr>
            <w:tcW w:w="2970" w:type="dxa"/>
          </w:tcPr>
          <w:p w14:paraId="33DC78C6" w14:textId="77777777" w:rsidR="00AE27EE" w:rsidRDefault="00AE27EE" w:rsidP="00806E55">
            <w:pP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 xml:space="preserve">0, </m:t>
                        </m:r>
                        <m:r>
                          <w:rPr>
                            <w:rFonts w:ascii="Cambria Math" w:hAnsi="Cambria Math"/>
                          </w:rPr>
                          <m:t>x</m:t>
                        </m:r>
                      </m:e>
                    </m:d>
                  </m:e>
                </m:func>
              </m:oMath>
            </m:oMathPara>
          </w:p>
        </w:tc>
        <w:tc>
          <w:tcPr>
            <w:tcW w:w="3865" w:type="dxa"/>
          </w:tcPr>
          <w:p w14:paraId="2C1200D9" w14:textId="77777777" w:rsidR="00AE27EE" w:rsidRDefault="00AE27EE" w:rsidP="00806E55">
            <w:pPr>
              <w:ind w:firstLine="0"/>
              <w:cnfStyle w:val="000000100000" w:firstRow="0" w:lastRow="0" w:firstColumn="0" w:lastColumn="0" w:oddVBand="0" w:evenVBand="0" w:oddHBand="1" w:evenHBand="0" w:firstRowFirstColumn="0" w:firstRowLastColumn="0" w:lastRowFirstColumn="0" w:lastRowLastColumn="0"/>
            </w:pPr>
            <w:r>
              <w:t>The most popular activation function</w:t>
            </w:r>
          </w:p>
        </w:tc>
      </w:tr>
      <w:tr w:rsidR="00AE27EE" w14:paraId="0EB34E80" w14:textId="77777777" w:rsidTr="00806E55">
        <w:tc>
          <w:tcPr>
            <w:cnfStyle w:val="001000000000" w:firstRow="0" w:lastRow="0" w:firstColumn="1" w:lastColumn="0" w:oddVBand="0" w:evenVBand="0" w:oddHBand="0" w:evenHBand="0" w:firstRowFirstColumn="0" w:firstRowLastColumn="0" w:lastRowFirstColumn="0" w:lastRowLastColumn="0"/>
            <w:tcW w:w="2515" w:type="dxa"/>
          </w:tcPr>
          <w:p w14:paraId="18D7B3C2" w14:textId="77777777" w:rsidR="00AE27EE" w:rsidRDefault="00AE27EE" w:rsidP="00806E55">
            <w:pPr>
              <w:ind w:firstLine="0"/>
            </w:pPr>
            <w:r>
              <w:t xml:space="preserve">Leaky </w:t>
            </w:r>
            <w:proofErr w:type="spellStart"/>
            <w:r>
              <w:t>ReLU</w:t>
            </w:r>
            <w:proofErr w:type="spellEnd"/>
          </w:p>
        </w:tc>
        <w:tc>
          <w:tcPr>
            <w:tcW w:w="2970" w:type="dxa"/>
          </w:tcPr>
          <w:p w14:paraId="2617CA2F" w14:textId="77777777" w:rsidR="00AE27EE" w:rsidRDefault="00AE27EE" w:rsidP="00806E55">
            <w:pPr>
              <w:cnfStyle w:val="000000000000" w:firstRow="0" w:lastRow="0" w:firstColumn="0" w:lastColumn="0" w:oddVBand="0" w:evenVBand="0" w:oddHBand="0" w:evenHBand="0" w:firstRowFirstColumn="0" w:firstRowLastColumn="0" w:lastRowFirstColumn="0" w:lastRowLastColumn="0"/>
              <w:rPr>
                <w:rFonts w:eastAsia="Calibri"/>
              </w:rPr>
            </w:pPr>
            <m:oMathPara>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0.1</m:t>
                        </m:r>
                        <m:r>
                          <w:rPr>
                            <w:rFonts w:ascii="Cambria Math" w:hAnsi="Cambria Math"/>
                          </w:rPr>
                          <m:t>x</m:t>
                        </m:r>
                        <m:r>
                          <m:rPr>
                            <m:sty m:val="p"/>
                          </m:rPr>
                          <w:rPr>
                            <w:rFonts w:ascii="Cambria Math" w:hAnsi="Cambria Math"/>
                          </w:rPr>
                          <m:t xml:space="preserve">, </m:t>
                        </m:r>
                        <m:r>
                          <w:rPr>
                            <w:rFonts w:ascii="Cambria Math" w:hAnsi="Cambria Math"/>
                          </w:rPr>
                          <m:t>x</m:t>
                        </m:r>
                      </m:e>
                    </m:d>
                  </m:e>
                </m:func>
              </m:oMath>
            </m:oMathPara>
          </w:p>
        </w:tc>
        <w:tc>
          <w:tcPr>
            <w:tcW w:w="3865" w:type="dxa"/>
          </w:tcPr>
          <w:p w14:paraId="79B42318" w14:textId="77777777" w:rsidR="00AE27EE" w:rsidRDefault="00AE27EE" w:rsidP="00806E55">
            <w:pPr>
              <w:ind w:firstLine="0"/>
              <w:cnfStyle w:val="000000000000" w:firstRow="0" w:lastRow="0" w:firstColumn="0" w:lastColumn="0" w:oddVBand="0" w:evenVBand="0" w:oddHBand="0" w:evenHBand="0" w:firstRowFirstColumn="0" w:firstRowLastColumn="0" w:lastRowFirstColumn="0" w:lastRowLastColumn="0"/>
            </w:pPr>
            <w:r>
              <w:t xml:space="preserve">An enhanced </w:t>
            </w:r>
            <w:proofErr w:type="spellStart"/>
            <w:r>
              <w:t>ReLU</w:t>
            </w:r>
            <w:proofErr w:type="spellEnd"/>
            <w:r>
              <w:t xml:space="preserve"> for incorporating scaled negative values</w:t>
            </w:r>
          </w:p>
        </w:tc>
      </w:tr>
    </w:tbl>
    <w:p w14:paraId="0FD744DE" w14:textId="77777777" w:rsidR="00AE27EE" w:rsidRDefault="00AE27EE" w:rsidP="00AE27EE"/>
    <w:p w14:paraId="5079AD3F" w14:textId="77777777" w:rsidR="00AE27EE" w:rsidRDefault="00AE27EE" w:rsidP="00AE27EE">
      <w:pPr>
        <w:pStyle w:val="Heading3"/>
        <w:ind w:firstLine="0"/>
      </w:pPr>
      <w:r>
        <w:t>Architecture generalization challenge</w:t>
      </w:r>
    </w:p>
    <w:p w14:paraId="66F8375B" w14:textId="4FB747E3" w:rsidR="00AE27EE" w:rsidRDefault="00AE27EE" w:rsidP="00AE27EE">
      <w:r>
        <w:t>Simple networks have poor learning abilities and are challenging to generalize to more sophisticated scenarios. Meanwhile, deep neural networks can learn intricate and subtle patterns but require more data before converging</w:t>
      </w:r>
      <w:r w:rsidRPr="003D6881">
        <w:t xml:space="preserve"> </w:t>
      </w:r>
      <w:sdt>
        <w:sdtPr>
          <w:id w:val="452139569"/>
          <w:citation/>
        </w:sdtPr>
        <w:sdtContent>
          <w:r>
            <w:fldChar w:fldCharType="begin"/>
          </w:r>
          <w:r>
            <w:instrText xml:space="preserve"> CITATION Üna21 \l 1033 </w:instrText>
          </w:r>
          <w:r>
            <w:fldChar w:fldCharType="separate"/>
          </w:r>
          <w:r w:rsidR="00A75BE0">
            <w:rPr>
              <w:noProof/>
            </w:rPr>
            <w:t>(Ünal &amp; Başçiftçi, 2021)</w:t>
          </w:r>
          <w:r>
            <w:fldChar w:fldCharType="end"/>
          </w:r>
        </w:sdtContent>
      </w:sdt>
      <w:r>
        <w:t>. This trade-off causes many researchers to follow the principles of Occam’s Razor, which “promotes minimizing complexity and defending reductionism where possible</w:t>
      </w:r>
      <w:sdt>
        <w:sdtPr>
          <w:id w:val="-406536159"/>
          <w:citation/>
        </w:sdtPr>
        <w:sdtContent>
          <w:r>
            <w:fldChar w:fldCharType="begin"/>
          </w:r>
          <w:r>
            <w:instrText xml:space="preserve"> CITATION Oxf22 \l 1033 </w:instrText>
          </w:r>
          <w:r>
            <w:fldChar w:fldCharType="separate"/>
          </w:r>
          <w:r w:rsidR="00A75BE0">
            <w:rPr>
              <w:noProof/>
            </w:rPr>
            <w:t xml:space="preserve"> (Oxford, 2022)</w:t>
          </w:r>
          <w:r>
            <w:fldChar w:fldCharType="end"/>
          </w:r>
        </w:sdtContent>
      </w:sdt>
      <w:r>
        <w:t>.” Calculating the most efficient and minimal network is an open problem, so researchers approximate with genetic algorithms. These algorithms aim to converge to a decent local optimum, not the global one. Genetic programming is an essential tool and recipient of significant scientific investment. Multiple dissertations could cover this topic, which is full of open problems.</w:t>
      </w:r>
    </w:p>
    <w:p w14:paraId="5B70865C" w14:textId="74C42902" w:rsidR="00AE27EE" w:rsidRDefault="00AE27EE" w:rsidP="00AE27EE">
      <w:r>
        <w:t>Modern network architectures aim to simultaneously solve multiple objectives regarding weight and structural parameters to maximize fitness with minimal design</w:t>
      </w:r>
      <w:sdt>
        <w:sdtPr>
          <w:id w:val="1688949437"/>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Researchers can optimize various problem dimensions concurrently using ensemble methods, provided those subtasks have similar but not overlapping objectives</w:t>
      </w:r>
      <w:sdt>
        <w:sdtPr>
          <w:id w:val="2002077895"/>
          <w:citation/>
        </w:sdtPr>
        <w:sdtContent>
          <w:r>
            <w:fldChar w:fldCharType="begin"/>
          </w:r>
          <w:r>
            <w:instrText xml:space="preserve"> CITATION Kim08 \l 1033 </w:instrText>
          </w:r>
          <w:r>
            <w:fldChar w:fldCharType="separate"/>
          </w:r>
          <w:r w:rsidR="00A75BE0">
            <w:rPr>
              <w:noProof/>
            </w:rPr>
            <w:t xml:space="preserve"> (Kim &amp; Cho, 2008)</w:t>
          </w:r>
          <w:r>
            <w:fldChar w:fldCharType="end"/>
          </w:r>
        </w:sdtContent>
      </w:sdt>
      <w:r>
        <w:t>. These subtasks typically mutate the network architecture through additive and pruning strategies until convergence, as illustrated in Figure 5.</w:t>
      </w:r>
    </w:p>
    <w:p w14:paraId="06DF4B45" w14:textId="77777777" w:rsidR="00AE27EE" w:rsidRPr="00F8617E" w:rsidRDefault="00AE27EE" w:rsidP="00AE27EE">
      <w:pPr>
        <w:pStyle w:val="Caption"/>
        <w:ind w:firstLine="0"/>
        <w:rPr>
          <w:i/>
          <w:iCs w:val="0"/>
        </w:rPr>
      </w:pPr>
      <w:bookmarkStart w:id="96" w:name="_Toc128255038"/>
      <w:bookmarkStart w:id="97" w:name="_Toc134428833"/>
      <w:bookmarkStart w:id="98" w:name="_Toc134428875"/>
      <w:bookmarkStart w:id="99" w:name="_Toc134429082"/>
      <w:r w:rsidRPr="00310DC2">
        <w:rPr>
          <w:b/>
          <w:bCs/>
        </w:rPr>
        <w:lastRenderedPageBreak/>
        <w:t xml:space="preserve">Figure </w:t>
      </w:r>
      <w:r>
        <w:rPr>
          <w:b/>
          <w:bCs/>
        </w:rPr>
        <w:fldChar w:fldCharType="begin"/>
      </w:r>
      <w:r>
        <w:rPr>
          <w:b/>
          <w:bCs/>
        </w:rPr>
        <w:instrText xml:space="preserve"> SEQ Figure \* ARABIC </w:instrText>
      </w:r>
      <w:r>
        <w:rPr>
          <w:b/>
          <w:bCs/>
        </w:rPr>
        <w:fldChar w:fldCharType="separate"/>
      </w:r>
      <w:r>
        <w:rPr>
          <w:b/>
          <w:bCs/>
          <w:noProof/>
        </w:rPr>
        <w:t>5</w:t>
      </w:r>
      <w:r>
        <w:rPr>
          <w:b/>
          <w:bCs/>
        </w:rPr>
        <w:fldChar w:fldCharType="end"/>
      </w:r>
      <w:r>
        <w:br/>
      </w:r>
      <w:proofErr w:type="gramStart"/>
      <w:r w:rsidRPr="00F8617E">
        <w:rPr>
          <w:i/>
          <w:iCs w:val="0"/>
        </w:rPr>
        <w:t>Multi-dimensional</w:t>
      </w:r>
      <w:proofErr w:type="gramEnd"/>
      <w:r w:rsidRPr="00F8617E">
        <w:rPr>
          <w:i/>
          <w:iCs w:val="0"/>
        </w:rPr>
        <w:t xml:space="preserve"> convergence (Kim &amp; Cho, 2008, p. 1605)</w:t>
      </w:r>
      <w:bookmarkEnd w:id="96"/>
      <w:bookmarkEnd w:id="97"/>
      <w:bookmarkEnd w:id="98"/>
      <w:bookmarkEnd w:id="99"/>
    </w:p>
    <w:p w14:paraId="3F57535C" w14:textId="77777777" w:rsidR="00AE27EE" w:rsidRDefault="00AE27EE" w:rsidP="00AE27EE">
      <w:pPr>
        <w:ind w:firstLine="0"/>
        <w:rPr>
          <w:noProof/>
        </w:rPr>
      </w:pPr>
    </w:p>
    <w:p w14:paraId="1425BA3B" w14:textId="77777777" w:rsidR="00AE27EE" w:rsidRDefault="00AE27EE" w:rsidP="00AE27EE">
      <w:pPr>
        <w:ind w:firstLine="0"/>
      </w:pPr>
      <w:r w:rsidRPr="00C76DA5">
        <w:rPr>
          <w:noProof/>
        </w:rPr>
        <w:drawing>
          <wp:inline distT="0" distB="0" distL="0" distR="0" wp14:anchorId="3BEF7B0E" wp14:editId="6D5097BB">
            <wp:extent cx="5568950" cy="321945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rotWithShape="1">
                    <a:blip r:embed="rId29"/>
                    <a:srcRect b="8068"/>
                    <a:stretch/>
                  </pic:blipFill>
                  <pic:spPr bwMode="auto">
                    <a:xfrm>
                      <a:off x="0" y="0"/>
                      <a:ext cx="5584656" cy="3228530"/>
                    </a:xfrm>
                    <a:prstGeom prst="rect">
                      <a:avLst/>
                    </a:prstGeom>
                    <a:ln>
                      <a:noFill/>
                    </a:ln>
                    <a:extLst>
                      <a:ext uri="{53640926-AAD7-44D8-BBD7-CCE9431645EC}">
                        <a14:shadowObscured xmlns:a14="http://schemas.microsoft.com/office/drawing/2010/main"/>
                      </a:ext>
                    </a:extLst>
                  </pic:spPr>
                </pic:pic>
              </a:graphicData>
            </a:graphic>
          </wp:inline>
        </w:drawing>
      </w:r>
    </w:p>
    <w:p w14:paraId="066619B1" w14:textId="77777777" w:rsidR="00AE27EE" w:rsidRDefault="00AE27EE" w:rsidP="00AE27EE">
      <w:pPr>
        <w:pStyle w:val="Heading3"/>
        <w:ind w:firstLine="0"/>
      </w:pPr>
      <w:r>
        <w:t>Deep learning era</w:t>
      </w:r>
    </w:p>
    <w:p w14:paraId="15F44DE1" w14:textId="5D8FD184" w:rsidR="00AE27EE" w:rsidRDefault="00AE27EE" w:rsidP="00AE27EE">
      <w:r>
        <w:t>Object detection and labeling tasks were among the first problems leveraging deep neural networks. Notably, in 2006, separate work by Hinton and Li led to the creation of ImageNet, a CV model for detecting twenty thousand labels based on fourteen million images</w:t>
      </w:r>
      <w:sdt>
        <w:sdtPr>
          <w:id w:val="1383828093"/>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xml:space="preserve">. In 2012, </w:t>
      </w:r>
      <w:proofErr w:type="spellStart"/>
      <w:r>
        <w:t>AlexNet</w:t>
      </w:r>
      <w:proofErr w:type="spellEnd"/>
      <w:r>
        <w:t xml:space="preserve"> incorporated graphic processing units (GPUs), reducing the error rate by 50% over previous CV architectures. Today, using GPUs over CPUs is table stakes and has opened the door to training across big data sets.</w:t>
      </w:r>
    </w:p>
    <w:p w14:paraId="585C7B84" w14:textId="3E86DA2B" w:rsidR="00AE27EE" w:rsidRDefault="00AE27EE" w:rsidP="00AE27EE">
      <w:r>
        <w:t xml:space="preserve">DNN architectures are particularly challenging to optimize because they contain high variability, multiple kernels, differing regularization scales, and untrained hyperparameters. Training hyperparameters control the model’s initial weights, learning rates, momentum factor, generalization, and the amount of training data </w:t>
      </w:r>
      <w:sdt>
        <w:sdtPr>
          <w:id w:val="985588881"/>
          <w:citation/>
        </w:sdtPr>
        <w:sdtContent>
          <w:r>
            <w:fldChar w:fldCharType="begin"/>
          </w:r>
          <w:r>
            <w:instrText xml:space="preserve"> CITATION Jai21 \l 1033 </w:instrText>
          </w:r>
          <w:r>
            <w:fldChar w:fldCharType="separate"/>
          </w:r>
          <w:r w:rsidR="00A75BE0">
            <w:rPr>
              <w:noProof/>
            </w:rPr>
            <w:t>(Jaisswal &amp; Naik, 2021)</w:t>
          </w:r>
          <w:r>
            <w:fldChar w:fldCharType="end"/>
          </w:r>
        </w:sdtContent>
      </w:sdt>
      <w:r>
        <w:t xml:space="preserve">. These options influence </w:t>
      </w:r>
      <w:r>
        <w:lastRenderedPageBreak/>
        <w:t>several critical aspects of the final model, such as its sensitivity and degree of overfitting. Additionally, incorrect values can negatively impact training performance and defer model convergence.</w:t>
      </w:r>
    </w:p>
    <w:p w14:paraId="6EFB5B6E" w14:textId="397EA89A" w:rsidR="00AE27EE" w:rsidRPr="00EF252B" w:rsidRDefault="00AE27EE" w:rsidP="00AE27EE">
      <w:r>
        <w:t>Practitioners typically choose genetic programming or reinforcement learning for this procedure</w:t>
      </w:r>
      <w:sdt>
        <w:sdtPr>
          <w:id w:val="937183854"/>
          <w:citation/>
        </w:sdtPr>
        <w:sdtContent>
          <w:r>
            <w:fldChar w:fldCharType="begin"/>
          </w:r>
          <w:r>
            <w:instrText xml:space="preserve"> CITATION Üna21 \l 1033 </w:instrText>
          </w:r>
          <w:r>
            <w:fldChar w:fldCharType="separate"/>
          </w:r>
          <w:r w:rsidR="00A75BE0">
            <w:rPr>
              <w:noProof/>
            </w:rPr>
            <w:t xml:space="preserve"> (Ünal &amp; Başçiftçi, 2021)</w:t>
          </w:r>
          <w:r>
            <w:fldChar w:fldCharType="end"/>
          </w:r>
        </w:sdtContent>
      </w:sdt>
      <w:r>
        <w:t>. Data scientists can represent multiple expert systems as a connected mesh of reinforcement models that search for ensemble methods, as Kim &amp; Cho (2008) articulated. This mesh approach is standard for state-of-the-art architecture competitions like ImageNet Large Scale Visual Recognition Challenge (ILSVRC).</w:t>
      </w:r>
    </w:p>
    <w:p w14:paraId="010373F0" w14:textId="6547CFC1" w:rsidR="005958E9" w:rsidRDefault="005958E9" w:rsidP="005958E9">
      <w:pPr>
        <w:pStyle w:val="Heading2"/>
        <w:ind w:firstLine="0"/>
      </w:pPr>
      <w:r>
        <w:t xml:space="preserve">What happens as the language model </w:t>
      </w:r>
      <w:proofErr w:type="gramStart"/>
      <w:r>
        <w:t>increases</w:t>
      </w:r>
      <w:proofErr w:type="gramEnd"/>
    </w:p>
    <w:p w14:paraId="289985C0" w14:textId="39049298" w:rsidR="005958E9" w:rsidRDefault="005958E9" w:rsidP="005958E9">
      <w:pPr>
        <w:rPr>
          <w:i/>
          <w:iCs/>
        </w:rPr>
      </w:pPr>
      <w:r>
        <w:rPr>
          <w:i/>
          <w:iCs/>
        </w:rPr>
        <w:t>In this section talk about Large Language Models</w:t>
      </w:r>
      <w:r w:rsidR="008A0CCD">
        <w:rPr>
          <w:i/>
          <w:iCs/>
        </w:rPr>
        <w:t xml:space="preserve">, </w:t>
      </w:r>
    </w:p>
    <w:p w14:paraId="4F4ABE08" w14:textId="09514FB9" w:rsidR="008A0CCD" w:rsidRDefault="008A0CCD" w:rsidP="008A0CCD">
      <w:pPr>
        <w:pStyle w:val="Heading3"/>
        <w:ind w:firstLine="0"/>
      </w:pPr>
      <w:r>
        <w:t>Large Language Models</w:t>
      </w:r>
    </w:p>
    <w:p w14:paraId="4286C88E" w14:textId="57B74608" w:rsidR="008A0CCD" w:rsidRDefault="008A0CCD" w:rsidP="008A0CCD">
      <w:pPr>
        <w:pStyle w:val="Heading3"/>
        <w:ind w:firstLine="0"/>
      </w:pPr>
      <w:r>
        <w:t>Need for Pre</w:t>
      </w:r>
      <w:r w:rsidR="004D7F9A">
        <w:t>-</w:t>
      </w:r>
      <w:proofErr w:type="gramStart"/>
      <w:r>
        <w:t>training</w:t>
      </w:r>
      <w:proofErr w:type="gramEnd"/>
    </w:p>
    <w:p w14:paraId="4CADEED4" w14:textId="16994A15" w:rsidR="008A0CCD" w:rsidRDefault="008A0CCD" w:rsidP="008A0CCD">
      <w:pPr>
        <w:pStyle w:val="Heading3"/>
        <w:ind w:firstLine="0"/>
      </w:pPr>
      <w:r>
        <w:t>Evolution of BERT</w:t>
      </w:r>
    </w:p>
    <w:p w14:paraId="611577C1" w14:textId="77777777" w:rsidR="00842EEC" w:rsidRDefault="00842EEC" w:rsidP="00842EEC">
      <w:pPr>
        <w:pStyle w:val="Heading2"/>
        <w:ind w:firstLine="0"/>
      </w:pPr>
      <w:r>
        <w:t xml:space="preserve">How can one communicate with </w:t>
      </w:r>
      <w:proofErr w:type="gramStart"/>
      <w:r>
        <w:t>LLMs</w:t>
      </w:r>
      <w:proofErr w:type="gramEnd"/>
    </w:p>
    <w:p w14:paraId="0FA00740" w14:textId="77777777" w:rsidR="00842EEC" w:rsidRDefault="00842EEC" w:rsidP="00842EEC">
      <w:pPr>
        <w:rPr>
          <w:i/>
          <w:iCs/>
        </w:rPr>
      </w:pPr>
      <w:r>
        <w:rPr>
          <w:i/>
          <w:iCs/>
        </w:rPr>
        <w:t>In this section introduce prompt engineering and its practical applications</w:t>
      </w:r>
    </w:p>
    <w:p w14:paraId="0942D774" w14:textId="77777777" w:rsidR="00842EEC" w:rsidRDefault="00842EEC" w:rsidP="00842EEC">
      <w:pPr>
        <w:pStyle w:val="Heading3"/>
        <w:ind w:firstLine="0"/>
      </w:pPr>
      <w:r>
        <w:t>Classification</w:t>
      </w:r>
    </w:p>
    <w:p w14:paraId="64502F44" w14:textId="77777777" w:rsidR="00842EEC" w:rsidRDefault="00842EEC" w:rsidP="00842EEC">
      <w:pPr>
        <w:pStyle w:val="Heading3"/>
        <w:ind w:firstLine="0"/>
      </w:pPr>
      <w:r>
        <w:t>Multi-Choice Answers</w:t>
      </w:r>
    </w:p>
    <w:p w14:paraId="73323165" w14:textId="77777777" w:rsidR="00842EEC" w:rsidRPr="004A1674" w:rsidRDefault="00842EEC" w:rsidP="00842EEC">
      <w:pPr>
        <w:pStyle w:val="Heading3"/>
        <w:ind w:firstLine="0"/>
      </w:pPr>
      <w:r>
        <w:t>Similarity Scoring</w:t>
      </w:r>
    </w:p>
    <w:p w14:paraId="26691304" w14:textId="77777777" w:rsidR="004D7F9A" w:rsidRDefault="004D7F9A" w:rsidP="004D7F9A">
      <w:pPr>
        <w:pStyle w:val="Heading2"/>
        <w:ind w:firstLine="0"/>
      </w:pPr>
      <w:r>
        <w:t>What is Symbolic Reasoning</w:t>
      </w:r>
    </w:p>
    <w:p w14:paraId="280B5400" w14:textId="77777777" w:rsidR="004D7F9A" w:rsidRPr="00121280" w:rsidRDefault="004D7F9A" w:rsidP="004D7F9A">
      <w:pPr>
        <w:rPr>
          <w:i/>
          <w:iCs/>
        </w:rPr>
      </w:pPr>
      <w:r>
        <w:rPr>
          <w:i/>
          <w:iCs/>
        </w:rPr>
        <w:t>This section discusses what neuro-symbolic reasoning is and how it influences LLMs.</w:t>
      </w:r>
    </w:p>
    <w:p w14:paraId="55A24BC8" w14:textId="77777777" w:rsidR="004D7F9A" w:rsidRDefault="004D7F9A" w:rsidP="004D7F9A">
      <w:pPr>
        <w:pStyle w:val="Heading3"/>
        <w:ind w:firstLine="0"/>
      </w:pPr>
      <w:r>
        <w:t>Drivers for multi-shot</w:t>
      </w:r>
    </w:p>
    <w:p w14:paraId="4E4211F2" w14:textId="77777777" w:rsidR="004D7F9A" w:rsidRPr="00842EEC" w:rsidRDefault="004D7F9A" w:rsidP="004D7F9A">
      <w:pPr>
        <w:rPr>
          <w:i/>
          <w:iCs/>
        </w:rPr>
      </w:pPr>
      <w:r>
        <w:rPr>
          <w:i/>
          <w:iCs/>
        </w:rPr>
        <w:t xml:space="preserve">In this section discuss one, few, and </w:t>
      </w:r>
      <w:proofErr w:type="spellStart"/>
      <w:r>
        <w:rPr>
          <w:i/>
          <w:iCs/>
        </w:rPr>
        <w:t>langchain</w:t>
      </w:r>
      <w:proofErr w:type="spellEnd"/>
      <w:r>
        <w:rPr>
          <w:i/>
          <w:iCs/>
        </w:rPr>
        <w:t xml:space="preserve"> value-</w:t>
      </w:r>
      <w:proofErr w:type="gramStart"/>
      <w:r>
        <w:rPr>
          <w:i/>
          <w:iCs/>
        </w:rPr>
        <w:t>prop</w:t>
      </w:r>
      <w:proofErr w:type="gramEnd"/>
    </w:p>
    <w:p w14:paraId="4EAD2573" w14:textId="77777777" w:rsidR="00842EEC" w:rsidRDefault="00842EEC" w:rsidP="00842EEC">
      <w:pPr>
        <w:pStyle w:val="Heading2"/>
        <w:ind w:firstLine="0"/>
      </w:pPr>
      <w:r>
        <w:lastRenderedPageBreak/>
        <w:t>How do LLMs handle multi-modal content</w:t>
      </w:r>
    </w:p>
    <w:p w14:paraId="63828830" w14:textId="107929C1" w:rsidR="00842EEC" w:rsidRPr="004A1674" w:rsidRDefault="00842EEC" w:rsidP="00842EEC">
      <w:r>
        <w:t>This section discusses LLMs</w:t>
      </w:r>
      <w:r>
        <w:t>’</w:t>
      </w:r>
      <w:r>
        <w:t xml:space="preserve"> capabilities and strengths and weaknesses based on the media type.</w:t>
      </w:r>
    </w:p>
    <w:p w14:paraId="21AF8A5B" w14:textId="77777777" w:rsidR="00842EEC" w:rsidRDefault="00842EEC" w:rsidP="00842EEC">
      <w:pPr>
        <w:pStyle w:val="Heading3"/>
        <w:ind w:firstLine="0"/>
      </w:pPr>
      <w:r>
        <w:t>Images</w:t>
      </w:r>
    </w:p>
    <w:p w14:paraId="665B94A1" w14:textId="77777777" w:rsidR="00842EEC" w:rsidRDefault="00842EEC" w:rsidP="00842EEC">
      <w:pPr>
        <w:pStyle w:val="Heading3"/>
        <w:ind w:firstLine="0"/>
      </w:pPr>
      <w:r>
        <w:t>Audio</w:t>
      </w:r>
    </w:p>
    <w:p w14:paraId="6261E0F1" w14:textId="77777777" w:rsidR="00842EEC" w:rsidRDefault="00842EEC" w:rsidP="00842EEC">
      <w:pPr>
        <w:pStyle w:val="Heading3"/>
        <w:ind w:firstLine="0"/>
      </w:pPr>
      <w:r>
        <w:t>Video</w:t>
      </w:r>
    </w:p>
    <w:p w14:paraId="5FFF7270" w14:textId="77777777" w:rsidR="00842EEC" w:rsidRPr="004A1674" w:rsidRDefault="00842EEC" w:rsidP="00842EEC">
      <w:pPr>
        <w:pStyle w:val="Heading3"/>
        <w:ind w:firstLine="0"/>
      </w:pPr>
      <w:r>
        <w:t>Code</w:t>
      </w:r>
    </w:p>
    <w:p w14:paraId="7EDDAA2F" w14:textId="77777777" w:rsidR="00842EEC" w:rsidRDefault="00842EEC" w:rsidP="00842EEC">
      <w:pPr>
        <w:pStyle w:val="Heading2"/>
        <w:ind w:firstLine="0"/>
      </w:pPr>
      <w:r>
        <w:t xml:space="preserve">How are industry leaders inventing and </w:t>
      </w:r>
      <w:proofErr w:type="gramStart"/>
      <w:r>
        <w:t>simplifying</w:t>
      </w:r>
      <w:proofErr w:type="gramEnd"/>
    </w:p>
    <w:p w14:paraId="4AEEB820" w14:textId="77777777" w:rsidR="00842EEC" w:rsidRDefault="00842EEC" w:rsidP="00842EEC">
      <w:pPr>
        <w:pStyle w:val="Heading3"/>
        <w:ind w:firstLine="0"/>
      </w:pPr>
      <w:r>
        <w:t>Amazon</w:t>
      </w:r>
    </w:p>
    <w:p w14:paraId="6458A7AA" w14:textId="77777777" w:rsidR="00842EEC" w:rsidRDefault="00842EEC" w:rsidP="00842EEC">
      <w:pPr>
        <w:pStyle w:val="Heading3"/>
        <w:ind w:firstLine="0"/>
      </w:pPr>
      <w:r>
        <w:t>Google</w:t>
      </w:r>
    </w:p>
    <w:p w14:paraId="6733F69C" w14:textId="192AF283" w:rsidR="00842EEC" w:rsidRPr="00842EEC" w:rsidRDefault="00842EEC" w:rsidP="00842EEC">
      <w:pPr>
        <w:pStyle w:val="Heading3"/>
        <w:ind w:firstLine="0"/>
      </w:pPr>
      <w:r>
        <w:t>Hugging Face</w:t>
      </w:r>
    </w:p>
    <w:p w14:paraId="67BDCD3B" w14:textId="77777777" w:rsidR="00842EEC" w:rsidRDefault="00842EEC" w:rsidP="00842EEC">
      <w:pPr>
        <w:pStyle w:val="Heading3"/>
        <w:ind w:firstLine="0"/>
      </w:pPr>
      <w:proofErr w:type="spellStart"/>
      <w:r>
        <w:t>Microsoft</w:t>
      </w:r>
      <w:proofErr w:type="spellEnd"/>
    </w:p>
    <w:p w14:paraId="18D6C676" w14:textId="77777777" w:rsidR="00842EEC" w:rsidRDefault="00842EEC" w:rsidP="00842EEC">
      <w:pPr>
        <w:pStyle w:val="Heading3"/>
        <w:ind w:firstLine="0"/>
      </w:pPr>
      <w:r>
        <w:t>Open AI</w:t>
      </w:r>
    </w:p>
    <w:p w14:paraId="71B92CED" w14:textId="55AF87C0" w:rsidR="00AE27EE" w:rsidRDefault="00AE27EE" w:rsidP="00AE27EE">
      <w:pPr>
        <w:pStyle w:val="Heading2"/>
        <w:ind w:firstLine="0"/>
      </w:pPr>
      <w:r>
        <w:t xml:space="preserve">How are researchers customizing </w:t>
      </w:r>
      <w:proofErr w:type="gramStart"/>
      <w:r>
        <w:t>LLMs</w:t>
      </w:r>
      <w:proofErr w:type="gramEnd"/>
    </w:p>
    <w:p w14:paraId="3DA5D109" w14:textId="5393EE47" w:rsidR="00AE27EE" w:rsidRDefault="00AE27EE" w:rsidP="00AE27EE">
      <w:pPr>
        <w:pStyle w:val="Heading3"/>
        <w:ind w:firstLine="0"/>
      </w:pPr>
      <w:r>
        <w:t>Embedding</w:t>
      </w:r>
    </w:p>
    <w:p w14:paraId="59A110AE" w14:textId="70854D5B" w:rsidR="00AE27EE" w:rsidRDefault="00AE27EE" w:rsidP="00AE27EE">
      <w:pPr>
        <w:pStyle w:val="Heading3"/>
        <w:ind w:firstLine="0"/>
      </w:pPr>
      <w:r>
        <w:t>Fine-tuning</w:t>
      </w:r>
    </w:p>
    <w:p w14:paraId="5D68EB05" w14:textId="6038E765" w:rsidR="00AE27EE" w:rsidRDefault="00AE27EE" w:rsidP="00AE27EE">
      <w:pPr>
        <w:pStyle w:val="Heading2"/>
        <w:ind w:firstLine="0"/>
        <w:rPr>
          <w:i/>
          <w:iCs/>
        </w:rPr>
      </w:pPr>
      <w:r>
        <w:t xml:space="preserve">Are models </w:t>
      </w:r>
      <w:proofErr w:type="gramStart"/>
      <w:r>
        <w:t>explainable</w:t>
      </w:r>
      <w:proofErr w:type="gramEnd"/>
    </w:p>
    <w:p w14:paraId="18C1EC15" w14:textId="439F9D78" w:rsidR="00EF252B" w:rsidRPr="00EF252B" w:rsidRDefault="00AE27EE" w:rsidP="00EF252B">
      <w:pPr>
        <w:rPr>
          <w:i/>
          <w:iCs/>
        </w:rPr>
      </w:pPr>
      <w:r>
        <w:rPr>
          <w:i/>
          <w:iCs/>
        </w:rPr>
        <w:t>This section discusses the protections to ensure the models are not</w:t>
      </w:r>
      <w:r w:rsidR="00EF252B">
        <w:rPr>
          <w:i/>
          <w:iCs/>
        </w:rPr>
        <w:t xml:space="preserve"> racist, etc.</w:t>
      </w:r>
    </w:p>
    <w:p w14:paraId="772DF87D" w14:textId="5E0C5896" w:rsidR="00565A40" w:rsidRDefault="00565A40" w:rsidP="00565A40">
      <w:pPr>
        <w:pStyle w:val="Heading3"/>
        <w:ind w:firstLine="0"/>
      </w:pPr>
      <w:r>
        <w:t>Examining Beliefs</w:t>
      </w:r>
    </w:p>
    <w:p w14:paraId="3E757B15" w14:textId="77777777" w:rsidR="00AE27EE" w:rsidRDefault="00565A40" w:rsidP="00565A40">
      <w:pPr>
        <w:rPr>
          <w:i/>
          <w:iCs/>
        </w:rPr>
      </w:pPr>
      <w:r>
        <w:rPr>
          <w:i/>
          <w:iCs/>
        </w:rPr>
        <w:t xml:space="preserve">In this section talk about the Socratic Method and Political </w:t>
      </w:r>
      <w:proofErr w:type="spellStart"/>
      <w:r>
        <w:rPr>
          <w:i/>
          <w:iCs/>
        </w:rPr>
        <w:t>bystep</w:t>
      </w:r>
      <w:proofErr w:type="spellEnd"/>
      <w:r>
        <w:rPr>
          <w:i/>
          <w:iCs/>
        </w:rPr>
        <w:t>.</w:t>
      </w:r>
    </w:p>
    <w:p w14:paraId="59343604" w14:textId="5754057D" w:rsidR="00AE27EE" w:rsidRDefault="00AE27EE" w:rsidP="00AE27EE">
      <w:pPr>
        <w:pStyle w:val="Heading3"/>
        <w:ind w:firstLine="0"/>
      </w:pPr>
      <w:r>
        <w:t>The DAN Attack</w:t>
      </w:r>
    </w:p>
    <w:p w14:paraId="091F0234" w14:textId="05A4420A" w:rsidR="00AE27EE" w:rsidRDefault="00565A40" w:rsidP="00AE27EE">
      <w:pPr>
        <w:ind w:firstLine="0"/>
        <w:rPr>
          <w:i/>
          <w:iCs/>
        </w:rPr>
      </w:pPr>
      <w:r>
        <w:rPr>
          <w:i/>
          <w:iCs/>
        </w:rPr>
        <w:t xml:space="preserve"> It’d be good to bring up the DAN </w:t>
      </w:r>
      <w:proofErr w:type="gramStart"/>
      <w:r>
        <w:rPr>
          <w:i/>
          <w:iCs/>
        </w:rPr>
        <w:t>attack</w:t>
      </w:r>
      <w:proofErr w:type="gramEnd"/>
    </w:p>
    <w:p w14:paraId="5D97A981" w14:textId="7A2766CC" w:rsidR="00AE27EE" w:rsidRDefault="00AE27EE" w:rsidP="00121280">
      <w:pPr>
        <w:pStyle w:val="Heading3"/>
        <w:ind w:firstLine="0"/>
      </w:pPr>
      <w:r>
        <w:lastRenderedPageBreak/>
        <w:t>Strategies for XAI</w:t>
      </w:r>
    </w:p>
    <w:p w14:paraId="298540B4" w14:textId="77777777" w:rsidR="00842EEC" w:rsidRPr="00842EEC" w:rsidRDefault="00842EEC" w:rsidP="00842EEC"/>
    <w:p w14:paraId="01A88171" w14:textId="37A1D9AC" w:rsidR="004A1674" w:rsidRDefault="004A1674" w:rsidP="004A1674">
      <w:pPr>
        <w:pStyle w:val="Heading2"/>
        <w:ind w:firstLine="0"/>
      </w:pPr>
      <w:r>
        <w:t xml:space="preserve">How are governments approaching </w:t>
      </w:r>
      <w:proofErr w:type="gramStart"/>
      <w:r>
        <w:t>regulations</w:t>
      </w:r>
      <w:proofErr w:type="gramEnd"/>
    </w:p>
    <w:p w14:paraId="648A848E" w14:textId="77777777" w:rsidR="004A1674" w:rsidRPr="004A1674" w:rsidRDefault="004A1674" w:rsidP="004A1674">
      <w:pPr>
        <w:pStyle w:val="Heading3"/>
        <w:ind w:firstLine="0"/>
      </w:pPr>
      <w:r>
        <w:t>America</w:t>
      </w:r>
    </w:p>
    <w:p w14:paraId="017AF15F" w14:textId="3BABB714" w:rsidR="004A1674" w:rsidRDefault="004A1674" w:rsidP="004A1674">
      <w:pPr>
        <w:pStyle w:val="Heading3"/>
        <w:ind w:firstLine="0"/>
      </w:pPr>
      <w:r>
        <w:t>Chi</w:t>
      </w:r>
      <w:r>
        <w:t>na</w:t>
      </w:r>
    </w:p>
    <w:p w14:paraId="42F3A7D0" w14:textId="5CBAB33C" w:rsidR="004A1674" w:rsidRDefault="004A1674" w:rsidP="004A1674">
      <w:pPr>
        <w:pStyle w:val="Heading3"/>
        <w:ind w:firstLine="0"/>
      </w:pPr>
      <w:r>
        <w:t>European Union</w:t>
      </w:r>
    </w:p>
    <w:p w14:paraId="74342B67" w14:textId="5FF20AC6" w:rsidR="00887A22" w:rsidRPr="00887A22" w:rsidRDefault="00887A22" w:rsidP="00A8504E">
      <w:pPr>
        <w:pStyle w:val="Heading2"/>
        <w:ind w:firstLine="0"/>
      </w:pPr>
      <w:bookmarkStart w:id="100" w:name="_Toc251423642"/>
      <w:bookmarkStart w:id="101" w:name="_Toc464831655"/>
      <w:bookmarkStart w:id="102" w:name="_Toc465328391"/>
      <w:bookmarkStart w:id="103" w:name="_Toc51929223"/>
      <w:commentRangeStart w:id="104"/>
      <w:r w:rsidRPr="00887A22">
        <w:t>Summary</w:t>
      </w:r>
      <w:bookmarkEnd w:id="100"/>
      <w:bookmarkEnd w:id="101"/>
      <w:bookmarkEnd w:id="102"/>
      <w:commentRangeEnd w:id="104"/>
      <w:r w:rsidR="00A53176">
        <w:rPr>
          <w:rStyle w:val="CommentReference"/>
          <w:szCs w:val="20"/>
        </w:rPr>
        <w:commentReference w:id="104"/>
      </w:r>
      <w:bookmarkEnd w:id="103"/>
    </w:p>
    <w:p w14:paraId="1071F419" w14:textId="77777777" w:rsidR="00887A22" w:rsidRPr="00887A22" w:rsidRDefault="00887A22" w:rsidP="00E216F1">
      <w:r w:rsidRPr="00887A22">
        <w:t>Begin writing here…</w:t>
      </w:r>
    </w:p>
    <w:p w14:paraId="7EAE2949" w14:textId="77777777" w:rsidR="00887A22" w:rsidRPr="00887A22" w:rsidRDefault="00887A22" w:rsidP="00E216F1">
      <w:r w:rsidRPr="00887A22">
        <w:t xml:space="preserve">Checklist: </w:t>
      </w:r>
    </w:p>
    <w:p w14:paraId="7A72DD49" w14:textId="77777777" w:rsidR="00887A22" w:rsidRPr="00887A22" w:rsidRDefault="00000000" w:rsidP="00E216F1">
      <w:sdt>
        <w:sdtPr>
          <w:id w:val="-203533073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restate the key points discussed in the chapter. Review the headings and/or table of contents to ensure all key points are covered. </w:t>
      </w:r>
    </w:p>
    <w:p w14:paraId="23A03ED2" w14:textId="77777777" w:rsidR="00887A22" w:rsidRPr="00887A22" w:rsidRDefault="00000000" w:rsidP="00E216F1">
      <w:sdt>
        <w:sdtPr>
          <w:id w:val="9202176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Highlight areas of convergence and divergence as well as gaps in the literature that support the need for the study. This discussion should logically lead to Chapter 3, where the research methodology and design will be discussed.</w:t>
      </w:r>
    </w:p>
    <w:p w14:paraId="5596B729" w14:textId="77777777" w:rsidR="00887A22" w:rsidRPr="00887A22" w:rsidRDefault="00887A22" w:rsidP="00E216F1"/>
    <w:p w14:paraId="11FD7491" w14:textId="55206E0A" w:rsidR="00887A22" w:rsidRPr="00887A22" w:rsidRDefault="00887A22" w:rsidP="005F0652">
      <w:pPr>
        <w:pStyle w:val="Heading1"/>
        <w:ind w:firstLine="0"/>
      </w:pPr>
      <w:r w:rsidRPr="00887A22">
        <w:rPr>
          <w:sz w:val="32"/>
        </w:rPr>
        <w:br w:type="page"/>
      </w:r>
      <w:bookmarkStart w:id="105" w:name="_Toc464831656"/>
      <w:bookmarkStart w:id="106" w:name="_Toc465328392"/>
      <w:bookmarkStart w:id="107" w:name="_Toc51929224"/>
      <w:r w:rsidRPr="00887A22">
        <w:lastRenderedPageBreak/>
        <w:t>Chapter 3: Research Method</w:t>
      </w:r>
      <w:bookmarkEnd w:id="105"/>
      <w:bookmarkEnd w:id="106"/>
      <w:bookmarkEnd w:id="107"/>
    </w:p>
    <w:p w14:paraId="28AD64E9" w14:textId="77777777" w:rsidR="0089254B" w:rsidRDefault="0089254B" w:rsidP="0089254B">
      <w:bookmarkStart w:id="108" w:name="_Toc145748774"/>
      <w:bookmarkStart w:id="109" w:name="_Toc155062013"/>
      <w:bookmarkStart w:id="110" w:name="_Toc159248684"/>
      <w:bookmarkStart w:id="111" w:name="_Toc166557819"/>
      <w:r>
        <w:t xml:space="preserve">The problem to be addressed in this study is an exploratory analysis of Generative AI use cases is the viability and practicality of mechanisms for ensuring norms and expectations of enterprise businesses within regulated environments. The purpose of this constructive design study is to examine the state of Generative AI capabilities within enterprise businesses and create a framework for prioritizing use cases based on risk and </w:t>
      </w:r>
      <w:proofErr w:type="gramStart"/>
      <w:r>
        <w:t>practicality</w:t>
      </w:r>
      <w:proofErr w:type="gramEnd"/>
    </w:p>
    <w:p w14:paraId="5833BE46" w14:textId="03735928" w:rsidR="0089254B" w:rsidRDefault="0089254B" w:rsidP="00F70E05">
      <w:r>
        <w:t xml:space="preserve">This chapter </w:t>
      </w:r>
      <w:proofErr w:type="gramStart"/>
      <w:r>
        <w:t>examines</w:t>
      </w:r>
      <w:proofErr w:type="gramEnd"/>
    </w:p>
    <w:p w14:paraId="386548B9" w14:textId="2EB105AE" w:rsidR="00887A22" w:rsidRPr="00887A22" w:rsidRDefault="00000000" w:rsidP="0089254B">
      <w:pPr>
        <w:ind w:firstLine="0"/>
      </w:pPr>
      <w:sdt>
        <w:sdtPr>
          <w:id w:val="1273741776"/>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Provide a brief overview of the contents of this chapter, including a statement that identifies the research methodology and design.</w:t>
      </w:r>
    </w:p>
    <w:p w14:paraId="1EB41690" w14:textId="77777777" w:rsidR="0089254B" w:rsidRDefault="0089254B" w:rsidP="0089254B">
      <w:pPr>
        <w:pStyle w:val="Heading2"/>
        <w:ind w:firstLine="0"/>
      </w:pPr>
      <w:bookmarkStart w:id="112" w:name="_Toc134428796"/>
      <w:bookmarkEnd w:id="108"/>
      <w:bookmarkEnd w:id="109"/>
      <w:bookmarkEnd w:id="110"/>
      <w:bookmarkEnd w:id="111"/>
      <w:r>
        <w:t>Research Methodology and Design</w:t>
      </w:r>
      <w:bookmarkEnd w:id="112"/>
    </w:p>
    <w:p w14:paraId="7DD251A0" w14:textId="77777777" w:rsidR="0089254B" w:rsidRDefault="0089254B" w:rsidP="0089254B">
      <w:r>
        <w:t>Design science is a research methodology that creates and uses purposeful artifacts to study a phenomenon (</w:t>
      </w:r>
      <w:proofErr w:type="spellStart"/>
      <w:r>
        <w:t>Hevner</w:t>
      </w:r>
      <w:proofErr w:type="spellEnd"/>
      <w:r>
        <w:t xml:space="preserve"> et al., 2004). Academic and business communities employ this method as a standard approach to information technology and communication (IT&amp;C) problems </w:t>
      </w:r>
      <w:r w:rsidRPr="00BD0461">
        <w:t>(</w:t>
      </w:r>
      <w:proofErr w:type="spellStart"/>
      <w:r w:rsidRPr="00BD0461">
        <w:t>Bryar</w:t>
      </w:r>
      <w:proofErr w:type="spellEnd"/>
      <w:r w:rsidRPr="00BD0461">
        <w:t xml:space="preserve"> &amp; </w:t>
      </w:r>
      <w:proofErr w:type="spellStart"/>
      <w:r w:rsidRPr="00BD0461">
        <w:t>Carr</w:t>
      </w:r>
      <w:proofErr w:type="spellEnd"/>
      <w:r w:rsidRPr="00BD0461">
        <w:t xml:space="preserve">, 2021; </w:t>
      </w:r>
      <w:proofErr w:type="spellStart"/>
      <w:r w:rsidRPr="00BD0461">
        <w:t>Peffers</w:t>
      </w:r>
      <w:proofErr w:type="spellEnd"/>
      <w:r w:rsidRPr="00BD0461">
        <w:t xml:space="preserve"> et al., 2007</w:t>
      </w:r>
      <w:r>
        <w:t xml:space="preserve">). The methodology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 </w:t>
      </w:r>
    </w:p>
    <w:p w14:paraId="089253A0" w14:textId="77777777" w:rsidR="0089254B" w:rsidRDefault="0089254B" w:rsidP="0089254B">
      <w:r w:rsidRPr="00564461">
        <w:t xml:space="preserve">Many people erroneously believe </w:t>
      </w:r>
      <w:r>
        <w:t xml:space="preserve">one </w:t>
      </w:r>
      <w:r w:rsidRPr="00564461">
        <w:t xml:space="preserve">method </w:t>
      </w:r>
      <w:r>
        <w:t xml:space="preserve">is </w:t>
      </w:r>
      <w:r w:rsidRPr="00564461">
        <w:t xml:space="preserve">superior to </w:t>
      </w:r>
      <w:r>
        <w:t>another</w:t>
      </w:r>
      <w:r w:rsidRPr="00564461">
        <w:t xml:space="preserve"> (</w:t>
      </w:r>
      <w:r w:rsidRPr="00BD0461">
        <w:t xml:space="preserve">Creswell, 2014; Jason &amp; </w:t>
      </w:r>
      <w:proofErr w:type="spellStart"/>
      <w:r w:rsidRPr="00BD0461">
        <w:t>Glenwick</w:t>
      </w:r>
      <w:proofErr w:type="spellEnd"/>
      <w:r w:rsidRPr="00BD0461">
        <w:t xml:space="preserve">, 2016; McCusker &amp; </w:t>
      </w:r>
      <w:proofErr w:type="spellStart"/>
      <w:r w:rsidRPr="00BD0461">
        <w:t>Gunaydin</w:t>
      </w:r>
      <w:proofErr w:type="spellEnd"/>
      <w:r w:rsidRPr="00BD0461">
        <w:t>, 2015). Instead, researchers must align the</w:t>
      </w:r>
      <w:r>
        <w:t xml:space="preserve"> method with the research problem and purpose.</w:t>
      </w:r>
      <w:r w:rsidRPr="00564461">
        <w:t xml:space="preserve"> </w:t>
      </w:r>
      <w:r>
        <w:t xml:space="preserve">Design science is appropriate for </w:t>
      </w:r>
      <w:r w:rsidRPr="00C23676">
        <w:t>understanding the effectiveness and efficiency of auto</w:t>
      </w:r>
      <w:r>
        <w:t>nom</w:t>
      </w:r>
      <w:r w:rsidRPr="00C23676">
        <w:t xml:space="preserve">ous assistants for </w:t>
      </w:r>
      <w:r>
        <w:t xml:space="preserve">creating an extensible human behavior classification model for </w:t>
      </w:r>
      <w:r w:rsidRPr="00C23676">
        <w:t>elderly and special needs care organizations</w:t>
      </w:r>
      <w:r>
        <w:t xml:space="preserve">. The study considered and declined alternative quantitative, qualitative, and mixed methods. These </w:t>
      </w:r>
      <w:r>
        <w:lastRenderedPageBreak/>
        <w:t xml:space="preserve">approaches best align with problem and purpose statement variations (see Table 10). Suppose the objective is to compare treatment effectiveness or aggregate patient monitoring implementations. In that case, respectably, </w:t>
      </w:r>
      <w:proofErr w:type="gramStart"/>
      <w:r>
        <w:t>quantitative</w:t>
      </w:r>
      <w:proofErr w:type="gramEnd"/>
      <w:r>
        <w:t xml:space="preserve"> and qualitative methods are a better fit.</w:t>
      </w:r>
    </w:p>
    <w:p w14:paraId="709ED533" w14:textId="100547DC" w:rsidR="0089254B" w:rsidRPr="00421FD7" w:rsidRDefault="0089254B" w:rsidP="0089254B">
      <w:pPr>
        <w:ind w:firstLine="0"/>
        <w:rPr>
          <w:i/>
        </w:rPr>
      </w:pPr>
      <w:bookmarkStart w:id="113" w:name="_Toc134428826"/>
      <w:r w:rsidRPr="00BC7214">
        <w:rPr>
          <w:b/>
          <w:bCs/>
        </w:rPr>
        <w:t xml:space="preserve">Table </w:t>
      </w:r>
      <w:r w:rsidR="00565A40">
        <w:rPr>
          <w:b/>
          <w:bCs/>
        </w:rPr>
        <w:t>4</w:t>
      </w:r>
      <w:r>
        <w:br/>
      </w:r>
      <w:r>
        <w:rPr>
          <w:i/>
          <w:iCs/>
        </w:rPr>
        <w:t xml:space="preserve">Alternative </w:t>
      </w:r>
      <w:r w:rsidRPr="00421FD7">
        <w:rPr>
          <w:i/>
        </w:rPr>
        <w:t>Research Approaches</w:t>
      </w:r>
      <w:bookmarkEnd w:id="113"/>
    </w:p>
    <w:tbl>
      <w:tblPr>
        <w:tblStyle w:val="GridTable4"/>
        <w:tblW w:w="0" w:type="auto"/>
        <w:tblLook w:val="04A0" w:firstRow="1" w:lastRow="0" w:firstColumn="1" w:lastColumn="0" w:noHBand="0" w:noVBand="1"/>
      </w:tblPr>
      <w:tblGrid>
        <w:gridCol w:w="1885"/>
        <w:gridCol w:w="2430"/>
        <w:gridCol w:w="5035"/>
      </w:tblGrid>
      <w:tr w:rsidR="0089254B" w14:paraId="5B5D6528" w14:textId="77777777" w:rsidTr="00456A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865E896" w14:textId="77777777" w:rsidR="0089254B" w:rsidRDefault="0089254B" w:rsidP="00456A62">
            <w:pPr>
              <w:ind w:firstLine="0"/>
            </w:pPr>
            <w:r>
              <w:t>Approach</w:t>
            </w:r>
          </w:p>
        </w:tc>
        <w:tc>
          <w:tcPr>
            <w:tcW w:w="2430" w:type="dxa"/>
          </w:tcPr>
          <w:p w14:paraId="18987B11"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Description</w:t>
            </w:r>
          </w:p>
        </w:tc>
        <w:tc>
          <w:tcPr>
            <w:tcW w:w="5035" w:type="dxa"/>
          </w:tcPr>
          <w:p w14:paraId="2CB5F3F9" w14:textId="77777777" w:rsidR="0089254B" w:rsidRDefault="0089254B" w:rsidP="00456A62">
            <w:pPr>
              <w:ind w:firstLine="0"/>
              <w:cnfStyle w:val="100000000000" w:firstRow="1" w:lastRow="0" w:firstColumn="0" w:lastColumn="0" w:oddVBand="0" w:evenVBand="0" w:oddHBand="0" w:evenHBand="0" w:firstRowFirstColumn="0" w:firstRowLastColumn="0" w:lastRowFirstColumn="0" w:lastRowLastColumn="0"/>
            </w:pPr>
            <w:r>
              <w:t>Example Use Case</w:t>
            </w:r>
          </w:p>
        </w:tc>
      </w:tr>
      <w:tr w:rsidR="0089254B" w14:paraId="0D5E1F85"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8FE973C" w14:textId="77777777" w:rsidR="0089254B" w:rsidRDefault="0089254B" w:rsidP="00456A62">
            <w:pPr>
              <w:ind w:firstLine="0"/>
            </w:pPr>
            <w:r>
              <w:t>Quantitative</w:t>
            </w:r>
          </w:p>
        </w:tc>
        <w:tc>
          <w:tcPr>
            <w:tcW w:w="2430" w:type="dxa"/>
          </w:tcPr>
          <w:p w14:paraId="49FC9B42"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Statistical modeling of a scenario</w:t>
            </w:r>
          </w:p>
        </w:tc>
        <w:tc>
          <w:tcPr>
            <w:tcW w:w="5035" w:type="dxa"/>
          </w:tcPr>
          <w:p w14:paraId="7ADD113C"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 xml:space="preserve">Estimate the probability of an </w:t>
            </w:r>
            <w:proofErr w:type="gramStart"/>
            <w:r>
              <w:t>event</w:t>
            </w:r>
            <w:proofErr w:type="gramEnd"/>
          </w:p>
          <w:p w14:paraId="0DEB17F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Stating a broad generalization</w:t>
            </w:r>
          </w:p>
          <w:p w14:paraId="0F035199"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Cause and effect analysis</w:t>
            </w:r>
          </w:p>
        </w:tc>
      </w:tr>
      <w:tr w:rsidR="0089254B" w14:paraId="21FB85FF" w14:textId="77777777" w:rsidTr="00456A62">
        <w:tc>
          <w:tcPr>
            <w:cnfStyle w:val="001000000000" w:firstRow="0" w:lastRow="0" w:firstColumn="1" w:lastColumn="0" w:oddVBand="0" w:evenVBand="0" w:oddHBand="0" w:evenHBand="0" w:firstRowFirstColumn="0" w:firstRowLastColumn="0" w:lastRowFirstColumn="0" w:lastRowLastColumn="0"/>
            <w:tcW w:w="1885" w:type="dxa"/>
          </w:tcPr>
          <w:p w14:paraId="6EEBE8FC" w14:textId="77777777" w:rsidR="0089254B" w:rsidRDefault="0089254B" w:rsidP="00456A62">
            <w:pPr>
              <w:ind w:firstLine="0"/>
            </w:pPr>
            <w:r>
              <w:t>Qualitative</w:t>
            </w:r>
          </w:p>
        </w:tc>
        <w:tc>
          <w:tcPr>
            <w:tcW w:w="2430" w:type="dxa"/>
          </w:tcPr>
          <w:p w14:paraId="6B560A2C" w14:textId="77777777" w:rsidR="0089254B" w:rsidRDefault="0089254B" w:rsidP="00456A62">
            <w:pPr>
              <w:ind w:firstLine="0"/>
              <w:cnfStyle w:val="000000000000" w:firstRow="0" w:lastRow="0" w:firstColumn="0" w:lastColumn="0" w:oddVBand="0" w:evenVBand="0" w:oddHBand="0" w:evenHBand="0" w:firstRowFirstColumn="0" w:firstRowLastColumn="0" w:lastRowFirstColumn="0" w:lastRowLastColumn="0"/>
            </w:pPr>
            <w:r>
              <w:t>Non-numerical representation of a scenario</w:t>
            </w:r>
          </w:p>
        </w:tc>
        <w:tc>
          <w:tcPr>
            <w:tcW w:w="5035" w:type="dxa"/>
          </w:tcPr>
          <w:p w14:paraId="5ED13949"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Open-ended surveys</w:t>
            </w:r>
          </w:p>
          <w:p w14:paraId="1B8F96BD"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Exploration of needs</w:t>
            </w:r>
          </w:p>
          <w:p w14:paraId="6E9695BE" w14:textId="77777777" w:rsidR="0089254B" w:rsidRDefault="0089254B" w:rsidP="0089254B">
            <w:pPr>
              <w:pStyle w:val="ListParagraph"/>
              <w:numPr>
                <w:ilvl w:val="0"/>
                <w:numId w:val="48"/>
              </w:numPr>
              <w:suppressAutoHyphens w:val="0"/>
              <w:cnfStyle w:val="000000000000" w:firstRow="0" w:lastRow="0" w:firstColumn="0" w:lastColumn="0" w:oddVBand="0" w:evenVBand="0" w:oddHBand="0" w:evenHBand="0" w:firstRowFirstColumn="0" w:firstRowLastColumn="0" w:lastRowFirstColumn="0" w:lastRowLastColumn="0"/>
            </w:pPr>
            <w:r>
              <w:t>Investigating a local issue</w:t>
            </w:r>
          </w:p>
        </w:tc>
      </w:tr>
      <w:tr w:rsidR="0089254B" w14:paraId="50BE9B54" w14:textId="77777777" w:rsidTr="00456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95057BC" w14:textId="77777777" w:rsidR="0089254B" w:rsidRDefault="0089254B" w:rsidP="00456A62">
            <w:pPr>
              <w:ind w:firstLine="0"/>
            </w:pPr>
            <w:r>
              <w:t>Mixed-Method</w:t>
            </w:r>
          </w:p>
        </w:tc>
        <w:tc>
          <w:tcPr>
            <w:tcW w:w="2430" w:type="dxa"/>
          </w:tcPr>
          <w:p w14:paraId="2A42A7CE" w14:textId="77777777" w:rsidR="0089254B" w:rsidRDefault="0089254B" w:rsidP="00456A62">
            <w:pPr>
              <w:ind w:firstLine="0"/>
              <w:cnfStyle w:val="000000100000" w:firstRow="0" w:lastRow="0" w:firstColumn="0" w:lastColumn="0" w:oddVBand="0" w:evenVBand="0" w:oddHBand="1" w:evenHBand="0" w:firstRowFirstColumn="0" w:firstRowLastColumn="0" w:lastRowFirstColumn="0" w:lastRowLastColumn="0"/>
            </w:pPr>
            <w:r>
              <w:t>Combination of both quantitative and qualitative</w:t>
            </w:r>
          </w:p>
        </w:tc>
        <w:tc>
          <w:tcPr>
            <w:tcW w:w="5035" w:type="dxa"/>
          </w:tcPr>
          <w:p w14:paraId="5A2C61E0"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Examining the breadth and depth of a topic</w:t>
            </w:r>
          </w:p>
          <w:p w14:paraId="73B3B89F" w14:textId="77777777" w:rsidR="0089254B" w:rsidRDefault="0089254B" w:rsidP="0089254B">
            <w:pPr>
              <w:pStyle w:val="ListParagraph"/>
              <w:numPr>
                <w:ilvl w:val="0"/>
                <w:numId w:val="48"/>
              </w:numPr>
              <w:suppressAutoHyphens w:val="0"/>
              <w:cnfStyle w:val="000000100000" w:firstRow="0" w:lastRow="0" w:firstColumn="0" w:lastColumn="0" w:oddVBand="0" w:evenVBand="0" w:oddHBand="1" w:evenHBand="0" w:firstRowFirstColumn="0" w:firstRowLastColumn="0" w:lastRowFirstColumn="0" w:lastRowLastColumn="0"/>
            </w:pPr>
            <w:r>
              <w:t>Exploring a scientific idea and then mapping it to use cases</w:t>
            </w:r>
          </w:p>
        </w:tc>
      </w:tr>
    </w:tbl>
    <w:p w14:paraId="3B59D130" w14:textId="77777777" w:rsidR="0089254B" w:rsidRDefault="0089254B" w:rsidP="0089254B">
      <w:pPr>
        <w:rPr>
          <w:rFonts w:cs="Arial"/>
          <w:szCs w:val="28"/>
        </w:rPr>
      </w:pPr>
    </w:p>
    <w:p w14:paraId="03BD3557" w14:textId="68AC0398" w:rsidR="00887A22" w:rsidRPr="00887A22" w:rsidRDefault="00887A22" w:rsidP="00E216F1">
      <w:pPr>
        <w:pStyle w:val="Heading2"/>
      </w:pPr>
      <w:bookmarkStart w:id="114" w:name="_Toc464831658"/>
      <w:bookmarkStart w:id="115" w:name="_Toc465328394"/>
      <w:bookmarkStart w:id="116" w:name="_Toc51929226"/>
      <w:bookmarkStart w:id="117" w:name="_Toc145748781"/>
      <w:bookmarkStart w:id="118" w:name="_Toc145829268"/>
      <w:commentRangeStart w:id="119"/>
      <w:r>
        <w:t>Population</w:t>
      </w:r>
      <w:commentRangeEnd w:id="119"/>
      <w:r>
        <w:rPr>
          <w:rStyle w:val="CommentReference"/>
        </w:rPr>
        <w:commentReference w:id="119"/>
      </w:r>
      <w:r>
        <w:t xml:space="preserve"> and Sample</w:t>
      </w:r>
      <w:bookmarkEnd w:id="114"/>
      <w:bookmarkEnd w:id="115"/>
      <w:bookmarkEnd w:id="116"/>
    </w:p>
    <w:bookmarkEnd w:id="117"/>
    <w:bookmarkEnd w:id="118"/>
    <w:p w14:paraId="0CB3F4F2" w14:textId="77777777" w:rsidR="00887A22" w:rsidRPr="00887A22" w:rsidRDefault="00887A22" w:rsidP="00E216F1">
      <w:r w:rsidRPr="00887A22">
        <w:t>Begin writing here…</w:t>
      </w:r>
    </w:p>
    <w:p w14:paraId="6EC88D13" w14:textId="77777777" w:rsidR="00887A22" w:rsidRPr="00887A22" w:rsidRDefault="00887A22" w:rsidP="00E216F1">
      <w:r w:rsidRPr="00887A22">
        <w:t xml:space="preserve">Checklist: </w:t>
      </w:r>
    </w:p>
    <w:p w14:paraId="1ED915B4" w14:textId="77777777" w:rsidR="00887A22" w:rsidRPr="00887A22" w:rsidRDefault="00000000" w:rsidP="00E216F1">
      <w:sdt>
        <w:sdtPr>
          <w:id w:val="115881600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population, including the estimated size and relevant characteristics. </w:t>
      </w:r>
    </w:p>
    <w:p w14:paraId="0922615A" w14:textId="11F7A140" w:rsidR="00887A22" w:rsidRPr="00887A22" w:rsidRDefault="00000000" w:rsidP="00E216F1">
      <w:sdt>
        <w:sdtPr>
          <w:id w:val="-4754614"/>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population is appropriate, given the study problem, purpose, and research questions. </w:t>
      </w:r>
    </w:p>
    <w:p w14:paraId="06FD6DB3" w14:textId="4E769182" w:rsidR="00887A22" w:rsidRPr="00887A22" w:rsidRDefault="00000000" w:rsidP="00E216F1">
      <w:sdt>
        <w:sdtPr>
          <w:id w:val="-211943027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sample that will be (proposal) or was (manuscript) obtained. </w:t>
      </w:r>
    </w:p>
    <w:p w14:paraId="436621C0" w14:textId="15FB7311" w:rsidR="00887A22" w:rsidRPr="00887A22" w:rsidRDefault="00000000" w:rsidP="00E216F1">
      <w:sdt>
        <w:sdtPr>
          <w:id w:val="194210356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Explain why the sample is appropriate, given the study problem, purpose, and research questions.</w:t>
      </w:r>
    </w:p>
    <w:p w14:paraId="4029A5A8" w14:textId="6672256F" w:rsidR="00887A22" w:rsidRPr="007E6B84" w:rsidRDefault="00000000" w:rsidP="00E216F1">
      <w:pPr>
        <w:pStyle w:val="CommentText"/>
        <w:rPr>
          <w:rFonts w:cs="Times New Roman"/>
        </w:rPr>
      </w:pPr>
      <w:sdt>
        <w:sdtPr>
          <w:rPr>
            <w:rFonts w:cs="Times New Roman"/>
          </w:rPr>
          <w:id w:val="-69745349"/>
          <w14:checkbox>
            <w14:checked w14:val="1"/>
            <w14:checkedState w14:val="2612" w14:font="MS Gothic"/>
            <w14:uncheckedState w14:val="2610" w14:font="MS Gothic"/>
          </w14:checkbox>
        </w:sdtPr>
        <w:sdtContent>
          <w:r w:rsidR="001C24A5">
            <w:rPr>
              <w:rFonts w:ascii="MS Gothic" w:eastAsia="MS Gothic" w:hAnsi="MS Gothic" w:cs="Times New Roman" w:hint="eastAsia"/>
            </w:rPr>
            <w:t>☒</w:t>
          </w:r>
        </w:sdtContent>
      </w:sdt>
      <w:r w:rsidR="00887A22" w:rsidRPr="007E6B84">
        <w:rPr>
          <w:rFonts w:cs="Times New Roman"/>
        </w:rPr>
        <w:t xml:space="preserve"> </w:t>
      </w:r>
      <w:r w:rsidR="007E6B84" w:rsidRPr="007E6B84">
        <w:rPr>
          <w:rFonts w:cs="Times New Roman"/>
        </w:rPr>
        <w:t>Explain the type of sampling used and why it is appropriate for the dissertation proposal methodology and design.</w:t>
      </w:r>
      <w:r w:rsidR="007E6B84" w:rsidRPr="007E6B84">
        <w:rPr>
          <w:rStyle w:val="CommentReference"/>
          <w:rFonts w:cs="Times New Roman"/>
          <w:sz w:val="24"/>
          <w:szCs w:val="24"/>
        </w:rPr>
        <w:annotationRef/>
      </w:r>
      <w:r w:rsidR="007E6B84">
        <w:rPr>
          <w:rFonts w:cs="Times New Roman"/>
        </w:rPr>
        <w:t xml:space="preserve"> </w:t>
      </w:r>
      <w:r w:rsidR="00887A22" w:rsidRPr="007E6B84">
        <w:t xml:space="preserve">For qualitative studies, evidence must be presented that saturation will be (proposal) or was (manuscript) reached. For quantitative studies, a power analysis must be reported to include the parameters (e.g., effect size, alpha, beta, </w:t>
      </w:r>
      <w:r w:rsidR="00A53176" w:rsidRPr="007E6B84">
        <w:t>and number</w:t>
      </w:r>
      <w:r w:rsidR="00887A22" w:rsidRPr="007E6B84">
        <w:t xml:space="preserve"> of groups) included, and evidence must be presented that the minimum required sample size will be (proposal) or was (manuscript) reached.</w:t>
      </w:r>
    </w:p>
    <w:p w14:paraId="18C4EEE2" w14:textId="582E9B68" w:rsidR="00887A22" w:rsidRPr="00887A22" w:rsidRDefault="00000000" w:rsidP="00E216F1">
      <w:sdt>
        <w:sdtPr>
          <w:id w:val="-1773388790"/>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the participants will be (proposal) or were (manuscript) recruited (e.g., email lists from professional organizations, flyers) and/or </w:t>
      </w:r>
      <w:commentRangeStart w:id="120"/>
      <w:r w:rsidR="00887A22" w:rsidRPr="00887A22">
        <w:t xml:space="preserve">the data will be (proposal) or were (manuscript) obtained </w:t>
      </w:r>
      <w:commentRangeEnd w:id="120"/>
      <w:r w:rsidR="00A53176">
        <w:rPr>
          <w:rStyle w:val="CommentReference"/>
          <w:rFonts w:cs="Arial"/>
          <w:szCs w:val="20"/>
        </w:rPr>
        <w:commentReference w:id="120"/>
      </w:r>
      <w:r w:rsidR="00887A22" w:rsidRPr="00887A22">
        <w:t xml:space="preserve">(e.g., archived data, public records) with sufficient detail </w:t>
      </w:r>
      <w:r w:rsidR="00887A22" w:rsidRPr="00A53176">
        <w:rPr>
          <w:color w:val="000000" w:themeColor="text1"/>
        </w:rPr>
        <w:t xml:space="preserve">so </w:t>
      </w:r>
      <w:r w:rsidR="00887A22" w:rsidRPr="00887A22">
        <w:t>the study could be replicated.</w:t>
      </w:r>
      <w:r w:rsidR="00887A22" w:rsidRPr="00887A22">
        <w:tab/>
      </w:r>
    </w:p>
    <w:p w14:paraId="560D0734" w14:textId="6EF85C26" w:rsidR="00887A22" w:rsidRPr="00887A22" w:rsidRDefault="00887A22" w:rsidP="00E216F1">
      <w:pPr>
        <w:pStyle w:val="Heading2"/>
      </w:pPr>
      <w:bookmarkStart w:id="121" w:name="_Toc251423646"/>
      <w:bookmarkStart w:id="122" w:name="_Toc464831659"/>
      <w:bookmarkStart w:id="123" w:name="_Toc465328395"/>
      <w:bookmarkStart w:id="124" w:name="_Toc51929227"/>
      <w:commentRangeStart w:id="125"/>
      <w:commentRangeStart w:id="126"/>
      <w:r>
        <w:t>Materials or Instrumentation</w:t>
      </w:r>
      <w:commentRangeEnd w:id="125"/>
      <w:r>
        <w:rPr>
          <w:rStyle w:val="CommentReference"/>
        </w:rPr>
        <w:commentReference w:id="125"/>
      </w:r>
      <w:commentRangeEnd w:id="126"/>
      <w:r>
        <w:rPr>
          <w:rStyle w:val="CommentReference"/>
        </w:rPr>
        <w:commentReference w:id="126"/>
      </w:r>
      <w:bookmarkEnd w:id="121"/>
      <w:bookmarkEnd w:id="122"/>
      <w:bookmarkEnd w:id="123"/>
      <w:bookmarkEnd w:id="124"/>
    </w:p>
    <w:p w14:paraId="4CDA2B15" w14:textId="77777777" w:rsidR="00887A22" w:rsidRPr="00887A22" w:rsidRDefault="00887A22" w:rsidP="00E216F1">
      <w:r w:rsidRPr="00887A22">
        <w:t>Begin writing here…</w:t>
      </w:r>
    </w:p>
    <w:p w14:paraId="68B3B29F" w14:textId="77777777" w:rsidR="00887A22" w:rsidRPr="00887A22" w:rsidRDefault="00887A22" w:rsidP="00E216F1">
      <w:r w:rsidRPr="00887A22">
        <w:t xml:space="preserve">Checklist: </w:t>
      </w:r>
    </w:p>
    <w:p w14:paraId="50D8707A" w14:textId="267D0648" w:rsidR="00887A22" w:rsidRPr="0017341B" w:rsidRDefault="00000000" w:rsidP="00E216F1">
      <w:pPr>
        <w:pStyle w:val="CommentText"/>
      </w:pPr>
      <w:sdt>
        <w:sdtPr>
          <w:id w:val="-195177052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24547B">
        <w:t xml:space="preserve"> Describe the instruments (e.g., tests, questionnaires, observation protocols) that will be</w:t>
      </w:r>
      <w:r w:rsidR="0017341B">
        <w:t xml:space="preserve"> </w:t>
      </w:r>
      <w:r w:rsidR="00887A22" w:rsidRPr="0024547B">
        <w:t xml:space="preserve">(proposal) or were (manuscript) used, including information on their origin and evidence of their reliability and validity. </w:t>
      </w:r>
      <w:r w:rsidR="0024547B" w:rsidRPr="0024547B">
        <w:t>OR as applicable, describe the materials to be used (e.g., lesson plans for interventions, webinars, or archived data, etc.).</w:t>
      </w:r>
    </w:p>
    <w:p w14:paraId="1A5FD5AF" w14:textId="7FB7BA17" w:rsidR="00887A22" w:rsidRPr="00887A22" w:rsidRDefault="00000000" w:rsidP="00E216F1">
      <w:sdt>
        <w:sdtPr>
          <w:id w:val="165517461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in </w:t>
      </w:r>
      <w:commentRangeStart w:id="127"/>
      <w:r w:rsidR="00887A22" w:rsidRPr="00887A22">
        <w:t xml:space="preserve">detail any field testing or pilot testing of instruments to include their results and any subsequent modifications. </w:t>
      </w:r>
      <w:commentRangeEnd w:id="127"/>
      <w:r w:rsidR="00A53176">
        <w:rPr>
          <w:rStyle w:val="CommentReference"/>
          <w:rFonts w:cs="Arial"/>
          <w:szCs w:val="20"/>
        </w:rPr>
        <w:commentReference w:id="127"/>
      </w:r>
    </w:p>
    <w:p w14:paraId="0AF574F2" w14:textId="12A912FA" w:rsidR="0017341B" w:rsidRPr="0017341B" w:rsidRDefault="00000000" w:rsidP="00E216F1">
      <w:pPr>
        <w:pStyle w:val="CommentText"/>
      </w:pPr>
      <w:sdt>
        <w:sdtPr>
          <w:id w:val="1242068892"/>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17341B">
        <w:t xml:space="preserve"> </w:t>
      </w:r>
      <w:r w:rsidR="0017341B" w:rsidRPr="0017341B">
        <w:t>If instruments or materials are used that were developed by another researcher, include evidence in the appendix that permission was granted to use the instrument(s) and/or material(s) and refer to that fact and the appendix in this section.</w:t>
      </w:r>
      <w:r w:rsidR="0017341B" w:rsidRPr="0017341B">
        <w:rPr>
          <w:rStyle w:val="CommentReference"/>
          <w:rFonts w:cs="Times New Roman"/>
          <w:sz w:val="24"/>
          <w:szCs w:val="24"/>
        </w:rPr>
        <w:annotationRef/>
      </w:r>
    </w:p>
    <w:p w14:paraId="21BD44EE" w14:textId="1BFD532F" w:rsidR="00887A22" w:rsidRPr="00887A22" w:rsidRDefault="00887A22" w:rsidP="00E216F1">
      <w:pPr>
        <w:pStyle w:val="Heading2"/>
      </w:pPr>
      <w:bookmarkStart w:id="128" w:name="_Toc464831660"/>
      <w:bookmarkStart w:id="129" w:name="_Toc465328396"/>
      <w:bookmarkStart w:id="130" w:name="_Toc51929228"/>
      <w:commentRangeStart w:id="131"/>
      <w:commentRangeStart w:id="132"/>
      <w:commentRangeStart w:id="133"/>
      <w:r w:rsidRPr="00887A22">
        <w:t xml:space="preserve">Operational Definitions of Variables </w:t>
      </w:r>
      <w:bookmarkEnd w:id="128"/>
      <w:bookmarkEnd w:id="129"/>
      <w:commentRangeEnd w:id="131"/>
      <w:r w:rsidR="00A53176">
        <w:rPr>
          <w:rStyle w:val="CommentReference"/>
          <w:szCs w:val="20"/>
        </w:rPr>
        <w:commentReference w:id="131"/>
      </w:r>
      <w:commentRangeEnd w:id="132"/>
      <w:r w:rsidR="00A53176">
        <w:rPr>
          <w:rStyle w:val="CommentReference"/>
          <w:szCs w:val="20"/>
        </w:rPr>
        <w:commentReference w:id="132"/>
      </w:r>
      <w:commentRangeEnd w:id="133"/>
      <w:r w:rsidR="00A53176">
        <w:rPr>
          <w:rStyle w:val="CommentReference"/>
          <w:szCs w:val="20"/>
        </w:rPr>
        <w:commentReference w:id="133"/>
      </w:r>
      <w:bookmarkEnd w:id="130"/>
    </w:p>
    <w:p w14:paraId="750A17EE" w14:textId="77777777" w:rsidR="00887A22" w:rsidRPr="00887A22" w:rsidRDefault="00887A22" w:rsidP="00E216F1">
      <w:pPr>
        <w:rPr>
          <w:b/>
        </w:rPr>
      </w:pPr>
      <w:r w:rsidRPr="00887A22">
        <w:t xml:space="preserve">Begin writing here... </w:t>
      </w:r>
    </w:p>
    <w:p w14:paraId="681C0C20" w14:textId="77777777" w:rsidR="00B2562D" w:rsidRPr="00A4025A" w:rsidRDefault="00887A22" w:rsidP="00E216F1">
      <w:pPr>
        <w:pStyle w:val="Heading3"/>
      </w:pPr>
      <w:commentRangeStart w:id="134"/>
      <w:r>
        <w:t>XXX</w:t>
      </w:r>
      <w:commentRangeEnd w:id="134"/>
      <w:r>
        <w:rPr>
          <w:rStyle w:val="CommentReference"/>
        </w:rPr>
        <w:commentReference w:id="134"/>
      </w:r>
      <w:r>
        <w:t xml:space="preserve"> </w:t>
      </w:r>
    </w:p>
    <w:p w14:paraId="1F44EB84" w14:textId="7754137A" w:rsidR="00887A22" w:rsidRPr="00887A22" w:rsidRDefault="00B2562D" w:rsidP="00E216F1">
      <w:r>
        <w:t>T</w:t>
      </w:r>
      <w:r w:rsidR="00887A22" w:rsidRPr="00887A22">
        <w:t>ext…</w:t>
      </w:r>
    </w:p>
    <w:p w14:paraId="320BE9B7" w14:textId="77777777" w:rsidR="00887A22" w:rsidRPr="00887A22" w:rsidRDefault="00887A22" w:rsidP="00E216F1">
      <w:r w:rsidRPr="00887A22">
        <w:t xml:space="preserve">Checklist: </w:t>
      </w:r>
    </w:p>
    <w:p w14:paraId="0E11E541" w14:textId="77777777" w:rsidR="00887A22" w:rsidRPr="00887A22" w:rsidRDefault="00000000" w:rsidP="00E216F1">
      <w:sdt>
        <w:sdtPr>
          <w:id w:val="66868380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and mixed methods studies, identify how each variable will be (proposal) or was (manuscript) used in the study. Use terminology appropriate for the selected statistical test (e.g., independent/dependent, predictor/criterion, mediator, moderator). </w:t>
      </w:r>
    </w:p>
    <w:p w14:paraId="5F94A4EF" w14:textId="77777777" w:rsidR="00887A22" w:rsidRPr="00887A22" w:rsidRDefault="00000000" w:rsidP="00E216F1">
      <w:sdt>
        <w:sdtPr>
          <w:id w:val="-11209952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 the operational definitions on published research and valid and reliable instruments. </w:t>
      </w:r>
    </w:p>
    <w:p w14:paraId="6488591C" w14:textId="77777777" w:rsidR="00887A22" w:rsidRPr="00887A22" w:rsidRDefault="00000000" w:rsidP="00E216F1">
      <w:sdt>
        <w:sdtPr>
          <w:id w:val="118255376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Identify the specific instrument that will be (proposal) or was (manuscript) used to measure each variable. </w:t>
      </w:r>
    </w:p>
    <w:p w14:paraId="5DCF83C7" w14:textId="77777777" w:rsidR="00887A22" w:rsidRPr="00887A22" w:rsidRDefault="00000000" w:rsidP="00E216F1">
      <w:sdt>
        <w:sdtPr>
          <w:id w:val="47348858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level of measurement of each variable (e.g., nominal, ordinal, interval, ratio), potential scores for each variable (e.g., the range [0–100] or levels [low, medium, high]), and data sources. If appropriate, identify what specific scores (e.g., subscale scores, total scores) will be (proposal) or were (manuscript) included in the analysis and how they will be (proposal) or were (manuscript) derived (e.g., calculating the sum, difference, average). </w:t>
      </w:r>
    </w:p>
    <w:p w14:paraId="7CFF45C0" w14:textId="4D76A710" w:rsidR="00887A22" w:rsidRPr="00887A22" w:rsidRDefault="00887A22" w:rsidP="00E216F1">
      <w:pPr>
        <w:pStyle w:val="Heading2"/>
      </w:pPr>
      <w:bookmarkStart w:id="135" w:name="_Toc464831663"/>
      <w:bookmarkStart w:id="136" w:name="_Toc465328397"/>
      <w:bookmarkStart w:id="137" w:name="_Toc51929229"/>
      <w:r w:rsidRPr="00887A22">
        <w:t>Study Procedures</w:t>
      </w:r>
      <w:bookmarkEnd w:id="135"/>
      <w:bookmarkEnd w:id="136"/>
      <w:bookmarkEnd w:id="137"/>
      <w:r w:rsidRPr="00887A22">
        <w:t xml:space="preserve"> </w:t>
      </w:r>
    </w:p>
    <w:p w14:paraId="6823DC7F" w14:textId="77777777" w:rsidR="00887A22" w:rsidRPr="00887A22" w:rsidRDefault="00887A22" w:rsidP="00E216F1">
      <w:r w:rsidRPr="00887A22">
        <w:t>Begin writing here…</w:t>
      </w:r>
    </w:p>
    <w:p w14:paraId="42CED6D1" w14:textId="77777777" w:rsidR="00887A22" w:rsidRPr="00887A22" w:rsidRDefault="00887A22" w:rsidP="00E216F1">
      <w:r w:rsidRPr="00887A22">
        <w:t>Checklist:</w:t>
      </w:r>
    </w:p>
    <w:p w14:paraId="1413F23C" w14:textId="3CDA1FDB" w:rsidR="00887A22" w:rsidRPr="00887A22" w:rsidRDefault="00000000" w:rsidP="00E216F1">
      <w:sdt>
        <w:sdtPr>
          <w:id w:val="-909922729"/>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exact steps that will be (proposal) or were (manuscript) followed to collect the data, addressing what data as well as how, when, from where, and from whom those data will be (proposal) or were (manuscript) collected in enough detail the study can be replicated. </w:t>
      </w:r>
    </w:p>
    <w:p w14:paraId="5C40A742" w14:textId="71E1CB5E" w:rsidR="00887A22" w:rsidRPr="00887A22" w:rsidRDefault="00887A22" w:rsidP="00E216F1">
      <w:pPr>
        <w:pStyle w:val="Heading2"/>
      </w:pPr>
      <w:bookmarkStart w:id="138" w:name="_Toc464831664"/>
      <w:bookmarkStart w:id="139" w:name="_Toc465328398"/>
      <w:bookmarkStart w:id="140" w:name="_Toc51929230"/>
      <w:commentRangeStart w:id="141"/>
      <w:r>
        <w:t>Data Analysis</w:t>
      </w:r>
      <w:commentRangeEnd w:id="141"/>
      <w:r>
        <w:rPr>
          <w:rStyle w:val="CommentReference"/>
        </w:rPr>
        <w:commentReference w:id="141"/>
      </w:r>
      <w:bookmarkEnd w:id="138"/>
      <w:bookmarkEnd w:id="139"/>
      <w:bookmarkEnd w:id="140"/>
    </w:p>
    <w:p w14:paraId="375D8969" w14:textId="77777777" w:rsidR="00887A22" w:rsidRPr="00887A22" w:rsidRDefault="00887A22" w:rsidP="00E216F1">
      <w:r w:rsidRPr="00887A22">
        <w:t xml:space="preserve">Begin writing here… </w:t>
      </w:r>
    </w:p>
    <w:p w14:paraId="1A6D5358" w14:textId="77777777" w:rsidR="00887A22" w:rsidRPr="00887A22" w:rsidRDefault="00887A22" w:rsidP="00E216F1">
      <w:r w:rsidRPr="00887A22">
        <w:t xml:space="preserve">Checklist: </w:t>
      </w:r>
    </w:p>
    <w:p w14:paraId="6F231468" w14:textId="77777777" w:rsidR="00887A22" w:rsidRPr="00887A22" w:rsidRDefault="00000000" w:rsidP="00E216F1">
      <w:sdt>
        <w:sdtPr>
          <w:id w:val="2463937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Describe the strategies that will be (proposal) or were (manuscript) used to code and/or analyze the data, and any software that will be (proposal) or was (manuscript) used. </w:t>
      </w:r>
    </w:p>
    <w:p w14:paraId="2FD2D7E3" w14:textId="5E7D9CAA" w:rsidR="00887A22" w:rsidRPr="00887A22" w:rsidRDefault="00000000" w:rsidP="00E216F1">
      <w:sdt>
        <w:sdtPr>
          <w:id w:val="-195261987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Ensure the data that will be (proposal) or were (</w:t>
      </w:r>
      <w:r w:rsidR="00177A8E" w:rsidRPr="00887A22">
        <w:t>manuscript) analyzed</w:t>
      </w:r>
      <w:r w:rsidR="00887A22" w:rsidRPr="00887A22">
        <w:t xml:space="preserve"> can be used to answer the research questions and/or test the hypotheses with the </w:t>
      </w:r>
      <w:proofErr w:type="gramStart"/>
      <w:r w:rsidR="00887A22" w:rsidRPr="00887A22">
        <w:t>ultimate goal</w:t>
      </w:r>
      <w:proofErr w:type="gramEnd"/>
      <w:r w:rsidR="00887A22" w:rsidRPr="00887A22">
        <w:t xml:space="preserve"> of addressing the identified problem. </w:t>
      </w:r>
    </w:p>
    <w:p w14:paraId="46B0EDEA" w14:textId="77777777" w:rsidR="00887A22" w:rsidRPr="00887A22" w:rsidRDefault="00000000" w:rsidP="00E216F1">
      <w:sdt>
        <w:sdtPr>
          <w:id w:val="-212491551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Use proper terminology in association with each design/analysis (e.g., independent variable and dependent variable for an experimental design, </w:t>
      </w:r>
      <w:proofErr w:type="gramStart"/>
      <w:r w:rsidR="00887A22" w:rsidRPr="00887A22">
        <w:t>predictor</w:t>
      </w:r>
      <w:proofErr w:type="gramEnd"/>
      <w:r w:rsidR="00887A22" w:rsidRPr="00887A22">
        <w:t xml:space="preserve"> and criterion variables for regression). </w:t>
      </w:r>
    </w:p>
    <w:p w14:paraId="0CA40AAB" w14:textId="77777777" w:rsidR="00887A22" w:rsidRPr="00887A22" w:rsidRDefault="00000000" w:rsidP="00E216F1">
      <w:sdt>
        <w:sdtPr>
          <w:id w:val="36549841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quantitative studies, describe the analysis that will be (proposal) or was (manuscript) used to test each hypothesis. Provide evidence the statistical test chosen is appropriate to test the hypotheses and the data meet the assumptions of the statistical tests. </w:t>
      </w:r>
    </w:p>
    <w:p w14:paraId="0C3A01BD" w14:textId="77777777" w:rsidR="00887A22" w:rsidRPr="00887A22" w:rsidRDefault="00000000" w:rsidP="00E216F1">
      <w:sdt>
        <w:sdtPr>
          <w:id w:val="130881674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qualitative studies, describe how the data will be (proposal) or were (manuscript) processed and analyzed, including any triangulation efforts. Explain the role of the researcher. </w:t>
      </w:r>
    </w:p>
    <w:p w14:paraId="28616B4E" w14:textId="77777777" w:rsidR="00887A22" w:rsidRPr="00887A22" w:rsidRDefault="00000000" w:rsidP="00E216F1">
      <w:sdt>
        <w:sdtPr>
          <w:id w:val="5433332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rPr>
          <w:b/>
        </w:rPr>
        <w:t xml:space="preserve"> </w:t>
      </w:r>
      <w:r w:rsidR="00887A22" w:rsidRPr="00887A22">
        <w:t xml:space="preserve">For mixed methods studies, include </w:t>
      </w:r>
      <w:proofErr w:type="gramStart"/>
      <w:r w:rsidR="00887A22" w:rsidRPr="00887A22">
        <w:t>all of</w:t>
      </w:r>
      <w:proofErr w:type="gramEnd"/>
      <w:r w:rsidR="00887A22" w:rsidRPr="00887A22">
        <w:t xml:space="preserve"> the above.</w:t>
      </w:r>
    </w:p>
    <w:p w14:paraId="3C5E594A" w14:textId="3AC7F3ED" w:rsidR="00887A22" w:rsidRPr="00887A22" w:rsidRDefault="00887A22" w:rsidP="00E216F1">
      <w:pPr>
        <w:pStyle w:val="Heading2"/>
      </w:pPr>
      <w:bookmarkStart w:id="142" w:name="_Toc464831665"/>
      <w:bookmarkStart w:id="143" w:name="_Toc465328399"/>
      <w:bookmarkStart w:id="144" w:name="_Toc251423649"/>
      <w:bookmarkStart w:id="145" w:name="_Toc51929231"/>
      <w:commentRangeStart w:id="146"/>
      <w:r w:rsidRPr="00887A22">
        <w:t>Assumptions</w:t>
      </w:r>
      <w:bookmarkEnd w:id="142"/>
      <w:bookmarkEnd w:id="143"/>
      <w:r w:rsidRPr="00887A22">
        <w:t xml:space="preserve"> </w:t>
      </w:r>
      <w:bookmarkEnd w:id="144"/>
      <w:commentRangeEnd w:id="146"/>
      <w:r w:rsidR="00A53176">
        <w:rPr>
          <w:rStyle w:val="CommentReference"/>
          <w:szCs w:val="20"/>
        </w:rPr>
        <w:commentReference w:id="146"/>
      </w:r>
      <w:bookmarkEnd w:id="145"/>
    </w:p>
    <w:p w14:paraId="0A945071" w14:textId="77777777" w:rsidR="00887A22" w:rsidRPr="00887A22" w:rsidRDefault="00887A22" w:rsidP="00E216F1">
      <w:r w:rsidRPr="00887A22">
        <w:t>Begin writing here…</w:t>
      </w:r>
    </w:p>
    <w:p w14:paraId="76DEA962" w14:textId="77777777" w:rsidR="00887A22" w:rsidRPr="00887A22" w:rsidRDefault="00887A22" w:rsidP="00E216F1">
      <w:r w:rsidRPr="00887A22">
        <w:t xml:space="preserve">Checklist: </w:t>
      </w:r>
    </w:p>
    <w:p w14:paraId="5715067E" w14:textId="1622BE14" w:rsidR="00887A22" w:rsidRPr="00887A22" w:rsidRDefault="00000000" w:rsidP="00E216F1">
      <w:sdt>
        <w:sdtPr>
          <w:id w:val="-583297603"/>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assumptions along with the corresponding rationale underlying them. </w:t>
      </w:r>
    </w:p>
    <w:p w14:paraId="5CA6ED35" w14:textId="3C8B91C9" w:rsidR="00887A22" w:rsidRPr="00887A22" w:rsidRDefault="00887A22" w:rsidP="00E216F1">
      <w:pPr>
        <w:pStyle w:val="Heading2"/>
      </w:pPr>
      <w:bookmarkStart w:id="147" w:name="_Toc464831666"/>
      <w:bookmarkStart w:id="148" w:name="_Toc465328400"/>
      <w:bookmarkStart w:id="149" w:name="_Toc51929232"/>
      <w:commentRangeStart w:id="150"/>
      <w:r w:rsidRPr="00887A22">
        <w:t>Limitations</w:t>
      </w:r>
      <w:bookmarkEnd w:id="147"/>
      <w:bookmarkEnd w:id="148"/>
      <w:commentRangeEnd w:id="150"/>
      <w:r w:rsidR="00A53176">
        <w:rPr>
          <w:rStyle w:val="CommentReference"/>
          <w:szCs w:val="20"/>
        </w:rPr>
        <w:commentReference w:id="150"/>
      </w:r>
      <w:bookmarkEnd w:id="149"/>
    </w:p>
    <w:p w14:paraId="0AE6F781" w14:textId="77777777" w:rsidR="00887A22" w:rsidRPr="00887A22" w:rsidRDefault="00887A22" w:rsidP="00E216F1">
      <w:r w:rsidRPr="00887A22">
        <w:t>Begin writing here…</w:t>
      </w:r>
    </w:p>
    <w:p w14:paraId="59B1BCE5" w14:textId="77777777" w:rsidR="00887A22" w:rsidRPr="00887A22" w:rsidRDefault="00887A22" w:rsidP="00E216F1">
      <w:r w:rsidRPr="00887A22">
        <w:t xml:space="preserve">Checklist: </w:t>
      </w:r>
    </w:p>
    <w:p w14:paraId="12A87D67" w14:textId="11095DD7" w:rsidR="00887A22" w:rsidRPr="00887A22" w:rsidRDefault="00000000" w:rsidP="00E216F1">
      <w:sdt>
        <w:sdtPr>
          <w:id w:val="-608740308"/>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Describe the study limitations. </w:t>
      </w:r>
    </w:p>
    <w:p w14:paraId="64DF9495" w14:textId="547E9119" w:rsidR="00887A22" w:rsidRPr="00887A22" w:rsidRDefault="00000000" w:rsidP="00E216F1">
      <w:sdt>
        <w:sdtPr>
          <w:id w:val="-1168699835"/>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887A22">
        <w:t xml:space="preserve"> Discuss the measures taken to mitigate these limitations. </w:t>
      </w:r>
    </w:p>
    <w:p w14:paraId="705412DC" w14:textId="1DBC8D5F" w:rsidR="00887A22" w:rsidRPr="00887A22" w:rsidRDefault="00887A22" w:rsidP="00E216F1">
      <w:pPr>
        <w:pStyle w:val="Heading2"/>
      </w:pPr>
      <w:bookmarkStart w:id="151" w:name="_Toc464831667"/>
      <w:bookmarkStart w:id="152" w:name="_Toc465328401"/>
      <w:bookmarkStart w:id="153" w:name="_Toc51929233"/>
      <w:commentRangeStart w:id="154"/>
      <w:r w:rsidRPr="00887A22">
        <w:t>Delimitations</w:t>
      </w:r>
      <w:bookmarkEnd w:id="151"/>
      <w:bookmarkEnd w:id="152"/>
      <w:commentRangeEnd w:id="154"/>
      <w:r w:rsidR="00A53176">
        <w:rPr>
          <w:rStyle w:val="CommentReference"/>
          <w:szCs w:val="20"/>
        </w:rPr>
        <w:commentReference w:id="154"/>
      </w:r>
      <w:bookmarkEnd w:id="153"/>
    </w:p>
    <w:p w14:paraId="64646FFD" w14:textId="77777777" w:rsidR="00887A22" w:rsidRPr="00887A22" w:rsidRDefault="00887A22" w:rsidP="00E216F1">
      <w:r w:rsidRPr="00887A22">
        <w:t>Begin writing here…</w:t>
      </w:r>
    </w:p>
    <w:p w14:paraId="7C2936AA" w14:textId="77777777" w:rsidR="00887A22" w:rsidRPr="00887A22" w:rsidRDefault="00887A22" w:rsidP="00E216F1">
      <w:r w:rsidRPr="00887A22">
        <w:t xml:space="preserve">Checklist: </w:t>
      </w:r>
    </w:p>
    <w:p w14:paraId="54231E54" w14:textId="60E9013D" w:rsidR="00887A22" w:rsidRPr="001F3ACE" w:rsidRDefault="00000000" w:rsidP="00E216F1">
      <w:pPr>
        <w:pStyle w:val="CommentText"/>
      </w:pPr>
      <w:sdt>
        <w:sdtPr>
          <w:id w:val="214394746"/>
          <w14:checkbox>
            <w14:checked w14:val="1"/>
            <w14:checkedState w14:val="2612" w14:font="MS Gothic"/>
            <w14:uncheckedState w14:val="2610" w14:font="MS Gothic"/>
          </w14:checkbox>
        </w:sdtPr>
        <w:sdtContent>
          <w:r w:rsidR="00A804A4">
            <w:rPr>
              <w:rFonts w:ascii="MS Gothic" w:eastAsia="MS Gothic" w:hAnsi="MS Gothic" w:hint="eastAsia"/>
            </w:rPr>
            <w:t>☒</w:t>
          </w:r>
        </w:sdtContent>
      </w:sdt>
      <w:r w:rsidR="00887A22" w:rsidRPr="001F3ACE">
        <w:t xml:space="preserve"> Describe the study delimitations along with the corresponding rationale underlying them. </w:t>
      </w:r>
      <w:r w:rsidR="001F3ACE" w:rsidRPr="001F3ACE">
        <w:t>An example of delimitations are the conditions and parameters set intentionally by the researcher or by selection of the population and sample.</w:t>
      </w:r>
      <w:r w:rsidR="001F3ACE" w:rsidRPr="001F3ACE">
        <w:rPr>
          <w:rStyle w:val="CommentReference"/>
          <w:rFonts w:cs="Times New Roman"/>
          <w:sz w:val="24"/>
          <w:szCs w:val="24"/>
        </w:rPr>
        <w:annotationRef/>
      </w:r>
    </w:p>
    <w:p w14:paraId="624F5F0B" w14:textId="77777777" w:rsidR="00887A22" w:rsidRPr="00887A22" w:rsidRDefault="00000000" w:rsidP="00E216F1">
      <w:sdt>
        <w:sdtPr>
          <w:id w:val="-29753925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how these research decisions relate to the existing literature and theoretical/conceptual framework, problem statement, purpose statement, and research questions. </w:t>
      </w:r>
    </w:p>
    <w:p w14:paraId="19FE23BB" w14:textId="193BA5F8" w:rsidR="00887A22" w:rsidRPr="00887A22" w:rsidRDefault="00887A22" w:rsidP="00E216F1">
      <w:pPr>
        <w:pStyle w:val="Heading2"/>
      </w:pPr>
      <w:bookmarkStart w:id="155" w:name="_Toc464831668"/>
      <w:bookmarkStart w:id="156" w:name="_Toc465328402"/>
      <w:bookmarkStart w:id="157" w:name="_Toc51929234"/>
      <w:commentRangeStart w:id="158"/>
      <w:r w:rsidRPr="00887A22">
        <w:t>Ethical Assurances</w:t>
      </w:r>
      <w:bookmarkEnd w:id="155"/>
      <w:bookmarkEnd w:id="156"/>
      <w:commentRangeEnd w:id="158"/>
      <w:r w:rsidR="00A53176">
        <w:rPr>
          <w:rStyle w:val="CommentReference"/>
          <w:szCs w:val="20"/>
        </w:rPr>
        <w:commentReference w:id="158"/>
      </w:r>
      <w:bookmarkEnd w:id="157"/>
    </w:p>
    <w:p w14:paraId="45AD84A4" w14:textId="77777777" w:rsidR="00887A22" w:rsidRPr="00887A22" w:rsidRDefault="00887A22" w:rsidP="00E216F1">
      <w:r w:rsidRPr="00887A22">
        <w:t xml:space="preserve">Begin writing here… </w:t>
      </w:r>
    </w:p>
    <w:p w14:paraId="2CC65AE6" w14:textId="77777777" w:rsidR="00887A22" w:rsidRPr="00887A22" w:rsidRDefault="00887A22" w:rsidP="00E216F1">
      <w:r w:rsidRPr="00887A22">
        <w:t xml:space="preserve">Checklist: </w:t>
      </w:r>
    </w:p>
    <w:p w14:paraId="509A02CB" w14:textId="28D0CBDE" w:rsidR="00887A22" w:rsidRPr="00887A22" w:rsidRDefault="00000000" w:rsidP="00E216F1">
      <w:sdt>
        <w:sdtPr>
          <w:id w:val="-154398222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Confirm in a statement the study will (proposal) or did (manuscript) receive approval from Northcentral University’s Institutional Review Board (IRB) prior to data collection.</w:t>
      </w:r>
    </w:p>
    <w:p w14:paraId="3F6A0C66" w14:textId="79AFDB40" w:rsidR="00887A22" w:rsidRPr="00887A22" w:rsidRDefault="00000000" w:rsidP="00E216F1">
      <w:sdt>
        <w:sdtPr>
          <w:id w:val="36456854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w:t>
      </w:r>
      <w:commentRangeStart w:id="159"/>
      <w:r w:rsidR="00887A22" w:rsidRPr="00887A22">
        <w:t xml:space="preserve">If the risk to participants is greater than minimal, discuss the relevant ethical issues and how they will be (proposal) or were (manuscript) addressed. </w:t>
      </w:r>
      <w:commentRangeEnd w:id="159"/>
      <w:r w:rsidR="00A53176">
        <w:rPr>
          <w:rStyle w:val="CommentReference"/>
          <w:rFonts w:cs="Arial"/>
          <w:szCs w:val="20"/>
        </w:rPr>
        <w:commentReference w:id="159"/>
      </w:r>
    </w:p>
    <w:p w14:paraId="626A790C" w14:textId="13286EC0" w:rsidR="00887A22" w:rsidRPr="00887A22" w:rsidRDefault="00000000" w:rsidP="00E216F1">
      <w:sdt>
        <w:sdtPr>
          <w:id w:val="-2120664998"/>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how confidentiality or anonymity will be (proposal) or was (manuscript) achieved. </w:t>
      </w:r>
    </w:p>
    <w:p w14:paraId="29B2B2F4" w14:textId="18A063C5" w:rsidR="00887A22" w:rsidRPr="00887A22" w:rsidRDefault="00000000" w:rsidP="00E216F1">
      <w:sdt>
        <w:sdtPr>
          <w:id w:val="-1468888379"/>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Identify how the data will be (proposal) or </w:t>
      </w:r>
      <w:proofErr w:type="gramStart"/>
      <w:r w:rsidR="00887A22" w:rsidRPr="00887A22">
        <w:t>were</w:t>
      </w:r>
      <w:proofErr w:type="gramEnd"/>
      <w:r w:rsidR="00887A22" w:rsidRPr="00887A22">
        <w:t xml:space="preserve"> (manuscript) securely stored in accordance with IRB requirements. </w:t>
      </w:r>
    </w:p>
    <w:p w14:paraId="4787FC34" w14:textId="6396A373" w:rsidR="00887A22" w:rsidRPr="00887A22" w:rsidRDefault="00000000" w:rsidP="00E216F1">
      <w:sdt>
        <w:sdtPr>
          <w:id w:val="635528967"/>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Describe the role of the researcher in the study. Discuss relevant issues, including biases as well as personal and professional experiences with the topic, problem, or context. </w:t>
      </w:r>
      <w:r w:rsidR="00887A22" w:rsidRPr="00887A22">
        <w:lastRenderedPageBreak/>
        <w:t>Present the strategies that will be (proposal) or were (manuscript) used to prevent these biases and experiences from influencing the analysis or findings.</w:t>
      </w:r>
    </w:p>
    <w:bookmarkStart w:id="160" w:name="_Toc251423651"/>
    <w:bookmarkStart w:id="161" w:name="_Toc464831669"/>
    <w:bookmarkStart w:id="162" w:name="_Toc465328403"/>
    <w:p w14:paraId="46E32E42" w14:textId="72DB2367" w:rsidR="00887A22" w:rsidRPr="00887A22" w:rsidRDefault="00000000" w:rsidP="00E216F1">
      <w:sdt>
        <w:sdtPr>
          <w:id w:val="-1782869631"/>
          <w14:checkbox>
            <w14:checked w14:val="1"/>
            <w14:checkedState w14:val="2612" w14:font="MS Gothic"/>
            <w14:uncheckedState w14:val="2610" w14:font="MS Gothic"/>
          </w14:checkbox>
        </w:sdtPr>
        <w:sdtContent>
          <w:r w:rsidR="001C24A5">
            <w:rPr>
              <w:rFonts w:ascii="MS Gothic" w:eastAsia="MS Gothic" w:hAnsi="MS Gothic" w:hint="eastAsia"/>
            </w:rPr>
            <w:t>☒</w:t>
          </w:r>
        </w:sdtContent>
      </w:sdt>
      <w:r w:rsidR="00887A22" w:rsidRPr="00887A22">
        <w:t xml:space="preserve"> In the dissertation manuscript only, include the IRB approval letter in an appendix.</w:t>
      </w:r>
    </w:p>
    <w:p w14:paraId="14726BE0" w14:textId="48C6FA4C" w:rsidR="00887A22" w:rsidRPr="00887A22" w:rsidRDefault="00887A22" w:rsidP="00E216F1">
      <w:pPr>
        <w:pStyle w:val="Heading2"/>
      </w:pPr>
      <w:bookmarkStart w:id="163" w:name="_Toc51929235"/>
      <w:r w:rsidRPr="00887A22">
        <w:t>Summary</w:t>
      </w:r>
      <w:bookmarkEnd w:id="160"/>
      <w:bookmarkEnd w:id="161"/>
      <w:bookmarkEnd w:id="162"/>
      <w:bookmarkEnd w:id="163"/>
    </w:p>
    <w:p w14:paraId="04A1384F" w14:textId="77777777" w:rsidR="00887A22" w:rsidRPr="00887A22" w:rsidRDefault="00887A22" w:rsidP="00E216F1">
      <w:r w:rsidRPr="00887A22">
        <w:t>Begin writing here…</w:t>
      </w:r>
    </w:p>
    <w:p w14:paraId="37F9F090" w14:textId="77777777" w:rsidR="00887A22" w:rsidRPr="00887A22" w:rsidRDefault="00887A22" w:rsidP="00E216F1">
      <w:r w:rsidRPr="00887A22">
        <w:t xml:space="preserve">Checklist: </w:t>
      </w:r>
    </w:p>
    <w:p w14:paraId="0A8E9131" w14:textId="77777777" w:rsidR="00887A22" w:rsidRPr="00887A22" w:rsidRDefault="00000000" w:rsidP="00E216F1">
      <w:sdt>
        <w:sdtPr>
          <w:id w:val="147486738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 </w:t>
      </w:r>
    </w:p>
    <w:p w14:paraId="1A64C637" w14:textId="77777777" w:rsidR="00887A22" w:rsidRPr="00887A22" w:rsidRDefault="00000000" w:rsidP="00E216F1">
      <w:sdt>
        <w:sdtPr>
          <w:id w:val="181059648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Logically lead the reader to the next chapter on the findings of the study.</w:t>
      </w:r>
    </w:p>
    <w:p w14:paraId="2714F569" w14:textId="77777777" w:rsidR="00887A22" w:rsidRPr="00887A22" w:rsidRDefault="00887A22" w:rsidP="00E216F1">
      <w:pPr>
        <w:pStyle w:val="Heading1"/>
      </w:pPr>
      <w:bookmarkStart w:id="164" w:name="_Toc251424087"/>
      <w:bookmarkStart w:id="165" w:name="_Toc231285448"/>
      <w:r w:rsidRPr="00887A22">
        <w:br w:type="page"/>
      </w:r>
      <w:bookmarkStart w:id="166" w:name="_Toc464831670"/>
      <w:bookmarkStart w:id="167" w:name="_Toc465328404"/>
      <w:bookmarkStart w:id="168" w:name="_Toc51929236"/>
      <w:r w:rsidRPr="00887A22">
        <w:lastRenderedPageBreak/>
        <w:t>Chapter 4: Finding</w:t>
      </w:r>
      <w:bookmarkEnd w:id="164"/>
      <w:bookmarkEnd w:id="166"/>
      <w:bookmarkEnd w:id="167"/>
      <w:r w:rsidRPr="00887A22">
        <w:t>s</w:t>
      </w:r>
      <w:bookmarkEnd w:id="168"/>
      <w:r w:rsidRPr="00887A22">
        <w:t xml:space="preserve"> </w:t>
      </w:r>
    </w:p>
    <w:p w14:paraId="6A179748" w14:textId="77777777" w:rsidR="00887A22" w:rsidRPr="00887A22" w:rsidRDefault="00887A22" w:rsidP="00E216F1">
      <w:r w:rsidRPr="00887A22">
        <w:t>Begin writing here…</w:t>
      </w:r>
    </w:p>
    <w:p w14:paraId="261392B4" w14:textId="77777777" w:rsidR="00887A22" w:rsidRPr="00887A22" w:rsidRDefault="00887A22" w:rsidP="00E216F1">
      <w:r w:rsidRPr="00887A22">
        <w:t xml:space="preserve">Checklist: </w:t>
      </w:r>
    </w:p>
    <w:p w14:paraId="57EFCC4B" w14:textId="043F8D83" w:rsidR="00887A22" w:rsidRPr="00887A22" w:rsidRDefault="00000000" w:rsidP="00E216F1">
      <w:sdt>
        <w:sdtPr>
          <w:id w:val="-131517145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851C4F" w:rsidRPr="00887A22">
        <w:t>Begin with an introduction and restatement of the problem and purpose s</w:t>
      </w:r>
      <w:r w:rsidR="00851C4F">
        <w:t xml:space="preserve">entences </w:t>
      </w:r>
      <w:r w:rsidR="00851C4F" w:rsidRPr="00887A22">
        <w:t xml:space="preserve">verbatim </w:t>
      </w:r>
      <w:r w:rsidR="00887A22" w:rsidRPr="00887A22">
        <w:t xml:space="preserve">and the organization of the chapter. </w:t>
      </w:r>
    </w:p>
    <w:p w14:paraId="257D4F56" w14:textId="1FA4534D" w:rsidR="00887A22" w:rsidRPr="00887A22" w:rsidRDefault="00000000" w:rsidP="00E216F1">
      <w:sdt>
        <w:sdtPr>
          <w:id w:val="-38518135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entire chapter around the research questions/hypotheses</w:t>
      </w:r>
      <w:commentRangeStart w:id="169"/>
      <w:r w:rsidR="00887A22" w:rsidRPr="00887A22">
        <w:t>.</w:t>
      </w:r>
      <w:commentRangeEnd w:id="169"/>
      <w:r w:rsidR="00A53176">
        <w:rPr>
          <w:rStyle w:val="CommentReference"/>
          <w:rFonts w:cs="Arial"/>
          <w:szCs w:val="20"/>
        </w:rPr>
        <w:commentReference w:id="169"/>
      </w:r>
      <w:r w:rsidR="00887A22" w:rsidRPr="00887A22">
        <w:t xml:space="preserve"> </w:t>
      </w:r>
    </w:p>
    <w:p w14:paraId="535953E8" w14:textId="77777777" w:rsidR="00887A22" w:rsidRPr="00887A22" w:rsidRDefault="00887A22" w:rsidP="00E216F1">
      <w:pPr>
        <w:pStyle w:val="Heading2"/>
      </w:pPr>
      <w:bookmarkStart w:id="170" w:name="_Toc464831671"/>
      <w:bookmarkStart w:id="171" w:name="_Toc465328405"/>
      <w:bookmarkStart w:id="172" w:name="_Toc51929237"/>
      <w:commentRangeStart w:id="173"/>
      <w:r w:rsidRPr="00887A22">
        <w:t>XXX</w:t>
      </w:r>
      <w:commentRangeEnd w:id="173"/>
      <w:r w:rsidR="00A53176">
        <w:rPr>
          <w:rStyle w:val="CommentReference"/>
          <w:szCs w:val="20"/>
        </w:rPr>
        <w:commentReference w:id="173"/>
      </w:r>
      <w:r w:rsidRPr="00887A22">
        <w:t xml:space="preserve"> of the Data</w:t>
      </w:r>
      <w:bookmarkEnd w:id="170"/>
      <w:bookmarkEnd w:id="171"/>
      <w:bookmarkEnd w:id="172"/>
    </w:p>
    <w:p w14:paraId="24F4D7EE" w14:textId="77777777" w:rsidR="00887A22" w:rsidRPr="00887A22" w:rsidRDefault="00887A22" w:rsidP="00E216F1">
      <w:bookmarkStart w:id="174" w:name="_Toc222132554"/>
      <w:bookmarkStart w:id="175" w:name="_Toc251424088"/>
      <w:r w:rsidRPr="00887A22">
        <w:t>Begin writing here…</w:t>
      </w:r>
    </w:p>
    <w:p w14:paraId="600C8779" w14:textId="77777777" w:rsidR="00887A22" w:rsidRPr="00887A22" w:rsidRDefault="00887A22" w:rsidP="00E216F1">
      <w:r w:rsidRPr="00887A22">
        <w:t xml:space="preserve">Checklist: </w:t>
      </w:r>
    </w:p>
    <w:p w14:paraId="5BB607C5" w14:textId="77777777" w:rsidR="00887A22" w:rsidRPr="00887A22" w:rsidRDefault="00000000" w:rsidP="00E216F1">
      <w:sdt>
        <w:sdtPr>
          <w:id w:val="164046167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qualitative studies, clearly identify </w:t>
      </w:r>
      <w:proofErr w:type="gramStart"/>
      <w:r w:rsidR="00887A22" w:rsidRPr="00887A22">
        <w:t>the means by which</w:t>
      </w:r>
      <w:proofErr w:type="gramEnd"/>
      <w:r w:rsidR="00887A22" w:rsidRPr="00887A22">
        <w:t xml:space="preserve"> the trustworthiness of the data was established. Discuss credibility (e.g., triangulation, member checks), transferability (e.g., the extent to which the findings are generalizable to other situations), dependability (e.g., an in-depth description of the methodology and design to allow the study to be repeated), and confirmability (e.g., the steps to ensure the data and findings are not due to participant and/or researcher bias). </w:t>
      </w:r>
    </w:p>
    <w:p w14:paraId="7154F019" w14:textId="77777777" w:rsidR="00887A22" w:rsidRPr="00887A22" w:rsidRDefault="00000000" w:rsidP="00E216F1">
      <w:sdt>
        <w:sdtPr>
          <w:id w:val="-188918097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explain the extent to which the data meet the assumptions of the statistical test and identify any potential factors that might impact the interpretation of the findings. Provide evidence of the psychometric soundness (i.e., adequate validity and reliability) of the instruments from the literature as well as in this study (as appropriate). Do </w:t>
      </w:r>
      <w:r w:rsidR="00887A22" w:rsidRPr="00887A22">
        <w:rPr>
          <w:u w:val="single"/>
        </w:rPr>
        <w:t>not</w:t>
      </w:r>
      <w:r w:rsidR="00887A22" w:rsidRPr="00887A22">
        <w:t xml:space="preserve"> merely list and describe all the measures of validity and reliability. </w:t>
      </w:r>
    </w:p>
    <w:p w14:paraId="628BDF9F" w14:textId="77777777" w:rsidR="00887A22" w:rsidRPr="00887A22" w:rsidRDefault="00000000" w:rsidP="00E216F1">
      <w:sdt>
        <w:sdtPr>
          <w:id w:val="195844887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Mixed methods studies should include discussions of the trustworthiness of the data as well as validity and reliability.</w:t>
      </w:r>
    </w:p>
    <w:p w14:paraId="2B0ED05F" w14:textId="64628C1F" w:rsidR="00887A22" w:rsidRPr="00887A22" w:rsidRDefault="00887A22" w:rsidP="00E216F1">
      <w:pPr>
        <w:pStyle w:val="Heading2"/>
      </w:pPr>
      <w:bookmarkStart w:id="176" w:name="_Toc464831672"/>
      <w:bookmarkStart w:id="177" w:name="_Toc465328406"/>
      <w:bookmarkStart w:id="178" w:name="_Toc51929238"/>
      <w:commentRangeStart w:id="179"/>
      <w:r>
        <w:lastRenderedPageBreak/>
        <w:t>Results</w:t>
      </w:r>
      <w:commentRangeEnd w:id="179"/>
      <w:r>
        <w:rPr>
          <w:rStyle w:val="CommentReference"/>
        </w:rPr>
        <w:commentReference w:id="179"/>
      </w:r>
      <w:bookmarkEnd w:id="174"/>
      <w:bookmarkEnd w:id="175"/>
      <w:bookmarkEnd w:id="176"/>
      <w:bookmarkEnd w:id="177"/>
      <w:bookmarkEnd w:id="178"/>
    </w:p>
    <w:p w14:paraId="725C9EC8" w14:textId="77777777" w:rsidR="00887A22" w:rsidRPr="00887A22" w:rsidRDefault="00887A22" w:rsidP="00E216F1">
      <w:r w:rsidRPr="00887A22">
        <w:t>Begin writing here…</w:t>
      </w:r>
    </w:p>
    <w:p w14:paraId="6644496D" w14:textId="77777777" w:rsidR="00887A22" w:rsidRPr="00887A22" w:rsidRDefault="00887A22" w:rsidP="00E216F1">
      <w:r w:rsidRPr="00887A22">
        <w:t xml:space="preserve">Checklist: </w:t>
      </w:r>
    </w:p>
    <w:p w14:paraId="64C1D4A7" w14:textId="77777777" w:rsidR="00887A22" w:rsidRPr="00887A22" w:rsidRDefault="00000000" w:rsidP="00E216F1">
      <w:sdt>
        <w:sdtPr>
          <w:id w:val="164724738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Briefly discuss the overall study. Organize the presentation of the results by the research questions/hypotheses. </w:t>
      </w:r>
    </w:p>
    <w:p w14:paraId="7B0806BF" w14:textId="77777777" w:rsidR="00887A22" w:rsidRPr="00887A22" w:rsidRDefault="00000000" w:rsidP="00E216F1">
      <w:sdt>
        <w:sdtPr>
          <w:id w:val="-38048016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Objectively report the results of the analysis without discussion, interpretation, or speculation. </w:t>
      </w:r>
    </w:p>
    <w:p w14:paraId="7DF7C5CB" w14:textId="77777777" w:rsidR="00887A22" w:rsidRPr="00887A22" w:rsidRDefault="00000000" w:rsidP="00E216F1">
      <w:sdt>
        <w:sdtPr>
          <w:id w:val="41506382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an overview of the demographic information collected. It can be presented </w:t>
      </w:r>
      <w:proofErr w:type="gramStart"/>
      <w:r w:rsidR="00887A22" w:rsidRPr="00887A22">
        <w:t>in</w:t>
      </w:r>
      <w:proofErr w:type="gramEnd"/>
      <w:r w:rsidR="00887A22" w:rsidRPr="00887A22">
        <w:t xml:space="preserve"> a table. Ensure no potentially identifying information is reported.</w:t>
      </w:r>
    </w:p>
    <w:p w14:paraId="6489D5D4" w14:textId="12ADE1A8" w:rsidR="002B5F8E" w:rsidRPr="005422F4" w:rsidRDefault="00887A22" w:rsidP="00E216F1">
      <w:pPr>
        <w:pStyle w:val="Heading3"/>
      </w:pPr>
      <w:commentRangeStart w:id="180"/>
      <w:r w:rsidRPr="005422F4">
        <w:t xml:space="preserve">Research </w:t>
      </w:r>
      <w:r w:rsidR="002B5F8E" w:rsidRPr="005422F4">
        <w:t>Q</w:t>
      </w:r>
      <w:r w:rsidRPr="005422F4">
        <w:t>uestion 1/</w:t>
      </w:r>
      <w:r w:rsidR="002B5F8E" w:rsidRPr="005422F4">
        <w:t>H</w:t>
      </w:r>
      <w:r w:rsidRPr="005422F4">
        <w:t xml:space="preserve">ypothesis </w:t>
      </w:r>
      <w:commentRangeEnd w:id="180"/>
      <w:r w:rsidRPr="005422F4">
        <w:commentReference w:id="180"/>
      </w:r>
    </w:p>
    <w:p w14:paraId="256BF90E" w14:textId="3693F0CE" w:rsidR="00887A22" w:rsidRPr="002B5F8E" w:rsidRDefault="00887A22" w:rsidP="00E216F1">
      <w:r w:rsidRPr="002B5F8E">
        <w:t>Text…</w:t>
      </w:r>
    </w:p>
    <w:p w14:paraId="3A3E4EC0" w14:textId="77777777" w:rsidR="00887A22" w:rsidRPr="00887A22" w:rsidRDefault="00000000" w:rsidP="00E216F1">
      <w:sdt>
        <w:sdtPr>
          <w:id w:val="-138602205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Report all the results (without discussion) salient to the research question/hypothesis. Identify common themes or patterns. </w:t>
      </w:r>
    </w:p>
    <w:p w14:paraId="035FEC3A" w14:textId="77777777" w:rsidR="00887A22" w:rsidRPr="00887A22" w:rsidRDefault="00000000" w:rsidP="00E216F1">
      <w:sdt>
        <w:sdtPr>
          <w:id w:val="-124834917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Use </w:t>
      </w:r>
      <w:commentRangeStart w:id="181"/>
      <w:commentRangeStart w:id="182"/>
      <w:commentRangeStart w:id="183"/>
      <w:r w:rsidR="00887A22" w:rsidRPr="00887A22">
        <w:t>tables and/or figures to report the results as appropriate</w:t>
      </w:r>
      <w:commentRangeEnd w:id="181"/>
      <w:r w:rsidR="009F55A7">
        <w:rPr>
          <w:rStyle w:val="CommentReference"/>
          <w:rFonts w:cs="Arial"/>
          <w:szCs w:val="20"/>
        </w:rPr>
        <w:commentReference w:id="181"/>
      </w:r>
      <w:commentRangeEnd w:id="182"/>
      <w:r w:rsidR="007D5CFF">
        <w:rPr>
          <w:rStyle w:val="CommentReference"/>
          <w:rFonts w:cs="Arial"/>
          <w:szCs w:val="20"/>
        </w:rPr>
        <w:commentReference w:id="182"/>
      </w:r>
      <w:commentRangeEnd w:id="183"/>
      <w:r w:rsidR="007D5CFF">
        <w:rPr>
          <w:rStyle w:val="CommentReference"/>
          <w:rFonts w:cs="Arial"/>
          <w:szCs w:val="20"/>
        </w:rPr>
        <w:commentReference w:id="183"/>
      </w:r>
      <w:r w:rsidR="00887A22" w:rsidRPr="00887A22">
        <w:t xml:space="preserve">. </w:t>
      </w:r>
    </w:p>
    <w:p w14:paraId="11F623B2" w14:textId="77777777" w:rsidR="00887A22" w:rsidRPr="00887A22" w:rsidRDefault="00000000" w:rsidP="00E216F1">
      <w:sdt>
        <w:sdtPr>
          <w:id w:val="-6071170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quantitative studies, report any additional descriptive information as appropriate. Identify the assumptions of the statistical test and explain how the extent to which the data met these assumptions was tested. Report any violations and describe how they were managed as appropriate. Make decisions based on the results of the statistical analysis. Include relevant test statistics, </w:t>
      </w:r>
      <w:r w:rsidR="00887A22" w:rsidRPr="00887A22">
        <w:rPr>
          <w:i/>
        </w:rPr>
        <w:t>p</w:t>
      </w:r>
      <w:r w:rsidR="00887A22" w:rsidRPr="00887A22">
        <w:t xml:space="preserve"> values, and effect sizes in accordance with APA requirements.</w:t>
      </w:r>
    </w:p>
    <w:p w14:paraId="2AC4271A" w14:textId="77777777" w:rsidR="00887A22" w:rsidRPr="00887A22" w:rsidRDefault="00000000" w:rsidP="00E216F1">
      <w:sdt>
        <w:sdtPr>
          <w:id w:val="184165667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commentRangeStart w:id="184"/>
      <w:r w:rsidR="00887A22" w:rsidRPr="00887A22">
        <w:t>For qualitative studies</w:t>
      </w:r>
      <w:commentRangeEnd w:id="184"/>
      <w:r w:rsidR="007D5CFF">
        <w:rPr>
          <w:rStyle w:val="CommentReference"/>
          <w:rFonts w:cs="Arial"/>
          <w:szCs w:val="20"/>
        </w:rPr>
        <w:commentReference w:id="184"/>
      </w:r>
      <w:r w:rsidR="00887A22" w:rsidRPr="00887A22">
        <w:t>,</w:t>
      </w:r>
      <w:r w:rsidR="00887A22" w:rsidRPr="00887A22">
        <w:rPr>
          <w:b/>
        </w:rPr>
        <w:t xml:space="preserve"> </w:t>
      </w:r>
      <w:r w:rsidR="00887A22" w:rsidRPr="00887A22">
        <w:t xml:space="preserve">describe the steps taken to analyze the data to explain how the themes and categories were generated. Include thick descriptions of the participants’ </w:t>
      </w:r>
      <w:r w:rsidR="00887A22" w:rsidRPr="00887A22">
        <w:lastRenderedPageBreak/>
        <w:t xml:space="preserve">experiences. Provide a comprehensive and coherent reconstruction of the information obtained from all the participants. </w:t>
      </w:r>
    </w:p>
    <w:p w14:paraId="421CD634" w14:textId="77777777" w:rsidR="00887A22" w:rsidRPr="00887A22" w:rsidRDefault="00000000" w:rsidP="00E216F1">
      <w:sdt>
        <w:sdtPr>
          <w:id w:val="357706421"/>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For mixed methods studies,</w:t>
      </w:r>
      <w:r w:rsidR="00887A22" w:rsidRPr="00887A22">
        <w:rPr>
          <w:b/>
        </w:rPr>
        <w:t xml:space="preserve"> </w:t>
      </w:r>
      <w:r w:rsidR="00887A22" w:rsidRPr="00887A22">
        <w:t xml:space="preserve">include </w:t>
      </w:r>
      <w:proofErr w:type="gramStart"/>
      <w:r w:rsidR="00887A22" w:rsidRPr="00887A22">
        <w:t>all of</w:t>
      </w:r>
      <w:proofErr w:type="gramEnd"/>
      <w:r w:rsidR="00887A22" w:rsidRPr="00887A22">
        <w:t xml:space="preserve"> the above.</w:t>
      </w:r>
    </w:p>
    <w:p w14:paraId="675266D9" w14:textId="77777777" w:rsidR="00887A22" w:rsidRPr="00887A22" w:rsidRDefault="00887A22" w:rsidP="00E216F1">
      <w:pPr>
        <w:pStyle w:val="Heading2"/>
      </w:pPr>
      <w:bookmarkStart w:id="185" w:name="_Toc464831675"/>
      <w:bookmarkStart w:id="186" w:name="_Toc465328407"/>
      <w:bookmarkStart w:id="187" w:name="_Toc51929239"/>
      <w:bookmarkStart w:id="188" w:name="_Toc222132556"/>
      <w:bookmarkStart w:id="189" w:name="_Toc251424090"/>
      <w:commentRangeStart w:id="190"/>
      <w:r w:rsidRPr="00887A22">
        <w:t>Evaluation of the Findings</w:t>
      </w:r>
      <w:bookmarkEnd w:id="185"/>
      <w:bookmarkEnd w:id="186"/>
      <w:commentRangeEnd w:id="190"/>
      <w:r w:rsidR="008A237A">
        <w:rPr>
          <w:rStyle w:val="CommentReference"/>
          <w:b w:val="0"/>
          <w:bCs w:val="0"/>
          <w:szCs w:val="20"/>
        </w:rPr>
        <w:commentReference w:id="190"/>
      </w:r>
      <w:bookmarkEnd w:id="187"/>
    </w:p>
    <w:p w14:paraId="5F408A7E" w14:textId="77777777" w:rsidR="00887A22" w:rsidRPr="00887A22" w:rsidRDefault="00887A22" w:rsidP="00E216F1">
      <w:r w:rsidRPr="00887A22">
        <w:t>Begin writing here…</w:t>
      </w:r>
    </w:p>
    <w:p w14:paraId="4A0DE0AF" w14:textId="77777777" w:rsidR="00887A22" w:rsidRPr="00887A22" w:rsidRDefault="00887A22" w:rsidP="00E216F1">
      <w:r w:rsidRPr="00887A22">
        <w:t>Checklist:</w:t>
      </w:r>
    </w:p>
    <w:p w14:paraId="11717C68" w14:textId="77777777" w:rsidR="00887A22" w:rsidRPr="00887A22" w:rsidRDefault="00000000" w:rsidP="00E216F1">
      <w:sdt>
        <w:sdtPr>
          <w:id w:val="13582276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Interpret the results </w:t>
      </w:r>
      <w:proofErr w:type="gramStart"/>
      <w:r w:rsidR="00887A22" w:rsidRPr="00887A22">
        <w:t>in light of</w:t>
      </w:r>
      <w:proofErr w:type="gramEnd"/>
      <w:r w:rsidR="00887A22" w:rsidRPr="00887A22">
        <w:t xml:space="preserve"> the existing research and theoretical or conceptual framework (as discussed in Chapters 1 and 2). Briefly indicate the extent to which the results were consistent with existing research and theory.</w:t>
      </w:r>
    </w:p>
    <w:p w14:paraId="49BE6BA9" w14:textId="77777777" w:rsidR="00887A22" w:rsidRPr="00887A22" w:rsidRDefault="00000000" w:rsidP="00E216F1">
      <w:sdt>
        <w:sdtPr>
          <w:id w:val="160427497"/>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this discussion by research question/hypothesis.</w:t>
      </w:r>
    </w:p>
    <w:p w14:paraId="29350FFB" w14:textId="77777777" w:rsidR="00887A22" w:rsidRPr="00887A22" w:rsidRDefault="00000000" w:rsidP="00E216F1">
      <w:sdt>
        <w:sdtPr>
          <w:id w:val="67909278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draw conclusions beyond what can be interpreted directly from the results.</w:t>
      </w:r>
    </w:p>
    <w:p w14:paraId="73B2E500" w14:textId="77777777" w:rsidR="00887A22" w:rsidRPr="00887A22" w:rsidRDefault="00000000" w:rsidP="00E216F1">
      <w:sdt>
        <w:sdtPr>
          <w:id w:val="-1021932700"/>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Devote approximately one to two pages to this section.</w:t>
      </w:r>
    </w:p>
    <w:p w14:paraId="31082285" w14:textId="77777777" w:rsidR="00887A22" w:rsidRPr="00887A22" w:rsidRDefault="00887A22" w:rsidP="00E216F1">
      <w:pPr>
        <w:pStyle w:val="Heading2"/>
      </w:pPr>
      <w:bookmarkStart w:id="191" w:name="_Toc464831676"/>
      <w:bookmarkStart w:id="192" w:name="_Toc465328408"/>
      <w:bookmarkStart w:id="193" w:name="_Toc51929240"/>
      <w:r w:rsidRPr="00887A22">
        <w:t>Summary</w:t>
      </w:r>
      <w:bookmarkEnd w:id="188"/>
      <w:bookmarkEnd w:id="189"/>
      <w:bookmarkEnd w:id="191"/>
      <w:bookmarkEnd w:id="192"/>
      <w:bookmarkEnd w:id="193"/>
    </w:p>
    <w:p w14:paraId="202102FD" w14:textId="77777777" w:rsidR="00887A22" w:rsidRPr="00887A22" w:rsidRDefault="00887A22" w:rsidP="00E216F1">
      <w:r w:rsidRPr="00887A22">
        <w:t>Begin writing here…</w:t>
      </w:r>
    </w:p>
    <w:p w14:paraId="2D7C6001" w14:textId="77777777" w:rsidR="00887A22" w:rsidRPr="00887A22" w:rsidRDefault="00887A22" w:rsidP="00E216F1">
      <w:r w:rsidRPr="00887A22">
        <w:t xml:space="preserve">Checklist: </w:t>
      </w:r>
    </w:p>
    <w:p w14:paraId="177BD3C4" w14:textId="77777777" w:rsidR="00887A22" w:rsidRPr="00887A22" w:rsidRDefault="00000000" w:rsidP="00E216F1">
      <w:sdt>
        <w:sdtPr>
          <w:id w:val="-164574073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Summarize the key points presented in the chapter.</w:t>
      </w:r>
    </w:p>
    <w:p w14:paraId="0477D209" w14:textId="77777777" w:rsidR="00887A22" w:rsidRPr="00887A22" w:rsidRDefault="00887A22" w:rsidP="00E216F1">
      <w:r w:rsidRPr="00887A22">
        <w:t xml:space="preserve"> </w:t>
      </w:r>
    </w:p>
    <w:p w14:paraId="03C14FDB" w14:textId="77777777" w:rsidR="00887A22" w:rsidRPr="00887A22" w:rsidRDefault="00887A22" w:rsidP="00E216F1">
      <w:pPr>
        <w:pStyle w:val="Heading1"/>
      </w:pPr>
      <w:r w:rsidRPr="00887A22">
        <w:br w:type="page"/>
      </w:r>
      <w:bookmarkStart w:id="194" w:name="_Toc251424091"/>
      <w:bookmarkStart w:id="195" w:name="_Toc464831677"/>
      <w:bookmarkStart w:id="196" w:name="_Toc465328409"/>
      <w:bookmarkStart w:id="197" w:name="_Toc51929241"/>
      <w:r w:rsidRPr="00887A22">
        <w:lastRenderedPageBreak/>
        <w:t xml:space="preserve">Chapter 5: Implications, </w:t>
      </w:r>
      <w:commentRangeStart w:id="198"/>
      <w:r w:rsidRPr="00887A22">
        <w:t>Recommendations</w:t>
      </w:r>
      <w:commentRangeEnd w:id="198"/>
      <w:r w:rsidR="007D5CFF">
        <w:rPr>
          <w:rStyle w:val="CommentReference"/>
          <w:b w:val="0"/>
          <w:bCs w:val="0"/>
          <w:szCs w:val="20"/>
        </w:rPr>
        <w:commentReference w:id="198"/>
      </w:r>
      <w:r w:rsidRPr="00887A22">
        <w:t>, and Conclusions</w:t>
      </w:r>
      <w:bookmarkEnd w:id="194"/>
      <w:bookmarkEnd w:id="195"/>
      <w:bookmarkEnd w:id="196"/>
      <w:bookmarkEnd w:id="197"/>
    </w:p>
    <w:p w14:paraId="2A213AF5" w14:textId="77777777" w:rsidR="00887A22" w:rsidRPr="00887A22" w:rsidRDefault="00887A22" w:rsidP="00E216F1">
      <w:r w:rsidRPr="00887A22">
        <w:t>Begin writing here…</w:t>
      </w:r>
    </w:p>
    <w:p w14:paraId="57DF9DE6" w14:textId="77777777" w:rsidR="00887A22" w:rsidRPr="00887A22" w:rsidRDefault="00887A22" w:rsidP="00E216F1">
      <w:r w:rsidRPr="00887A22">
        <w:t xml:space="preserve">Checklist: </w:t>
      </w:r>
    </w:p>
    <w:p w14:paraId="38B952AD" w14:textId="6280F4C5" w:rsidR="00887A22" w:rsidRPr="00887A22" w:rsidRDefault="00000000" w:rsidP="00E216F1">
      <w:sdt>
        <w:sdtPr>
          <w:id w:val="100594429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w:t>
      </w:r>
      <w:r w:rsidR="0031745F" w:rsidRPr="00887A22">
        <w:t>Begin with an introduction and restatement of the problem and purpose s</w:t>
      </w:r>
      <w:r w:rsidR="0031745F">
        <w:t xml:space="preserve">entences </w:t>
      </w:r>
      <w:r w:rsidR="0031745F" w:rsidRPr="00887A22">
        <w:t>verbatim</w:t>
      </w:r>
      <w:r w:rsidR="00887A22" w:rsidRPr="00887A22">
        <w:t>,</w:t>
      </w:r>
      <w:r w:rsidR="0031745F">
        <w:t xml:space="preserve"> and a brief review of </w:t>
      </w:r>
      <w:r w:rsidR="00887A22" w:rsidRPr="00887A22">
        <w:t xml:space="preserve">methodology, design, results, and limitations. </w:t>
      </w:r>
    </w:p>
    <w:p w14:paraId="38A593AF" w14:textId="77777777" w:rsidR="00887A22" w:rsidRPr="00887A22" w:rsidRDefault="00000000" w:rsidP="00E216F1">
      <w:sdt>
        <w:sdtPr>
          <w:id w:val="130936920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Conclude with a brief overview of the chapter.</w:t>
      </w:r>
      <w:bookmarkStart w:id="199" w:name="_Toc464831678"/>
      <w:bookmarkStart w:id="200" w:name="_Toc465328410"/>
    </w:p>
    <w:p w14:paraId="431F7C70" w14:textId="77777777" w:rsidR="00887A22" w:rsidRPr="00887A22" w:rsidRDefault="00887A22" w:rsidP="00E216F1">
      <w:pPr>
        <w:pStyle w:val="Heading2"/>
      </w:pPr>
      <w:bookmarkStart w:id="201" w:name="_Toc51929242"/>
      <w:r>
        <w:t>Implications</w:t>
      </w:r>
      <w:bookmarkEnd w:id="199"/>
      <w:bookmarkEnd w:id="200"/>
      <w:bookmarkEnd w:id="201"/>
    </w:p>
    <w:p w14:paraId="29F5A2B1" w14:textId="77777777" w:rsidR="00887A22" w:rsidRPr="00887A22" w:rsidRDefault="00887A22" w:rsidP="00E216F1">
      <w:r w:rsidRPr="00887A22">
        <w:t>Begin writing here…</w:t>
      </w:r>
    </w:p>
    <w:p w14:paraId="4F6F1726" w14:textId="77777777" w:rsidR="00887A22" w:rsidRPr="00887A22" w:rsidRDefault="00887A22" w:rsidP="00E216F1">
      <w:r w:rsidRPr="00887A22">
        <w:t xml:space="preserve">Checklist: </w:t>
      </w:r>
    </w:p>
    <w:p w14:paraId="73D7E524" w14:textId="77777777" w:rsidR="00887A22" w:rsidRPr="00887A22" w:rsidRDefault="00000000" w:rsidP="00E216F1">
      <w:sdt>
        <w:sdtPr>
          <w:id w:val="-302465913"/>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Organize the discussion around each research question and (when appropriate) hypothesis individually. Support all the conclusions with one or more findings from the study. </w:t>
      </w:r>
    </w:p>
    <w:p w14:paraId="3C7E9C33" w14:textId="77777777" w:rsidR="00887A22" w:rsidRPr="00887A22" w:rsidRDefault="00000000" w:rsidP="00E216F1">
      <w:sdt>
        <w:sdtPr>
          <w:id w:val="198058135"/>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any factors that might have influenced the interpretation of the results. </w:t>
      </w:r>
    </w:p>
    <w:p w14:paraId="603B2FC2" w14:textId="77777777" w:rsidR="00887A22" w:rsidRPr="00887A22" w:rsidRDefault="00000000" w:rsidP="00E216F1">
      <w:sdt>
        <w:sdtPr>
          <w:id w:val="-197659599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results in the context of the study by describing the extent to which they address the study problem and purpose and contribute to the existing literature and framework described in Chapter 2. </w:t>
      </w:r>
    </w:p>
    <w:p w14:paraId="59A42082" w14:textId="77777777" w:rsidR="00887A22" w:rsidRDefault="00000000" w:rsidP="00E216F1">
      <w:sdt>
        <w:sdtPr>
          <w:id w:val="-1239399808"/>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887A22" w:rsidRPr="00887A22">
        <w:t xml:space="preserve"> Describe the extent to which the results are consistent with existing research and theory and provide potential explanations for unexpected or divergent results. </w:t>
      </w:r>
    </w:p>
    <w:p w14:paraId="211854C8" w14:textId="023604C5" w:rsidR="003805C3" w:rsidRDefault="00000000" w:rsidP="00E216F1">
      <w:pPr>
        <w:pStyle w:val="CommentText"/>
      </w:pPr>
      <w:sdt>
        <w:sdtPr>
          <w:id w:val="-439760785"/>
          <w14:checkbox>
            <w14:checked w14:val="0"/>
            <w14:checkedState w14:val="2612" w14:font="MS Gothic"/>
            <w14:uncheckedState w14:val="2610" w14:font="MS Gothic"/>
          </w14:checkbox>
        </w:sdtPr>
        <w:sdtContent>
          <w:r w:rsidR="004B0C52">
            <w:rPr>
              <w:rFonts w:ascii="MS Gothic" w:eastAsia="MS Gothic" w:hAnsi="MS Gothic" w:hint="eastAsia"/>
            </w:rPr>
            <w:t>☐</w:t>
          </w:r>
        </w:sdtContent>
      </w:sdt>
      <w:r w:rsidR="004B0C52" w:rsidRPr="004B0C52">
        <w:t xml:space="preserve"> </w:t>
      </w:r>
      <w:r w:rsidR="003805C3" w:rsidRPr="004B0C52">
        <w:t xml:space="preserve">Identify the most significant implications and consequences of the dissertation (whether positive and/or negative) to society/desired societal outcomes and distinguish probable from improbable implications. </w:t>
      </w:r>
      <w:r w:rsidR="003805C3" w:rsidRPr="004B0C52">
        <w:rPr>
          <w:rStyle w:val="CommentReference"/>
          <w:sz w:val="24"/>
          <w:szCs w:val="24"/>
        </w:rPr>
        <w:annotationRef/>
      </w:r>
    </w:p>
    <w:p w14:paraId="4E203952" w14:textId="77777777" w:rsidR="00F3692D" w:rsidRPr="005422F4" w:rsidRDefault="00F3692D" w:rsidP="00E216F1">
      <w:pPr>
        <w:pStyle w:val="Heading3"/>
      </w:pPr>
      <w:commentRangeStart w:id="202"/>
      <w:r w:rsidRPr="005422F4">
        <w:t xml:space="preserve">Research Question 1/Hypothesis </w:t>
      </w:r>
      <w:commentRangeEnd w:id="202"/>
      <w:r w:rsidRPr="005422F4">
        <w:commentReference w:id="202"/>
      </w:r>
    </w:p>
    <w:p w14:paraId="4543D0FC" w14:textId="77777777" w:rsidR="00F3692D" w:rsidRPr="002B5F8E" w:rsidRDefault="00F3692D" w:rsidP="00E216F1">
      <w:r w:rsidRPr="002B5F8E">
        <w:t>Text…</w:t>
      </w:r>
    </w:p>
    <w:p w14:paraId="087FFECF" w14:textId="77777777" w:rsidR="00887A22" w:rsidRPr="00887A22" w:rsidRDefault="00887A22" w:rsidP="00E216F1">
      <w:pPr>
        <w:pStyle w:val="Heading2"/>
      </w:pPr>
      <w:bookmarkStart w:id="203" w:name="_Toc222132559"/>
      <w:bookmarkStart w:id="204" w:name="_Toc251424093"/>
      <w:bookmarkStart w:id="205" w:name="_Toc464831679"/>
      <w:bookmarkStart w:id="206" w:name="_Toc465328411"/>
      <w:bookmarkStart w:id="207" w:name="_Toc51929243"/>
      <w:r w:rsidRPr="00887A22">
        <w:t>Recommendations</w:t>
      </w:r>
      <w:bookmarkEnd w:id="203"/>
      <w:bookmarkEnd w:id="204"/>
      <w:r w:rsidRPr="00887A22">
        <w:t xml:space="preserve"> for </w:t>
      </w:r>
      <w:bookmarkEnd w:id="205"/>
      <w:bookmarkEnd w:id="206"/>
      <w:r w:rsidRPr="00887A22">
        <w:t>Practice</w:t>
      </w:r>
      <w:bookmarkEnd w:id="207"/>
    </w:p>
    <w:p w14:paraId="315F0E09" w14:textId="77777777" w:rsidR="00887A22" w:rsidRPr="00887A22" w:rsidRDefault="00887A22" w:rsidP="00E216F1">
      <w:r w:rsidRPr="00887A22">
        <w:t xml:space="preserve">Begin writing here… </w:t>
      </w:r>
    </w:p>
    <w:p w14:paraId="26AA4A02" w14:textId="77777777" w:rsidR="00887A22" w:rsidRPr="00887A22" w:rsidRDefault="00887A22" w:rsidP="00E216F1">
      <w:r w:rsidRPr="00887A22">
        <w:lastRenderedPageBreak/>
        <w:t xml:space="preserve">Checklist: </w:t>
      </w:r>
    </w:p>
    <w:p w14:paraId="6DE6074A" w14:textId="77777777" w:rsidR="00887A22" w:rsidRPr="00887A22" w:rsidRDefault="00000000" w:rsidP="00E216F1">
      <w:sdt>
        <w:sdtPr>
          <w:id w:val="210754029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recommendations for how the findings of the study can be applied to practice and/or theory. Support all the recommendations with at least one finding from the study and frame them in the literature from Chapter 2. </w:t>
      </w:r>
    </w:p>
    <w:p w14:paraId="2CB2968C" w14:textId="77777777" w:rsidR="00887A22" w:rsidRPr="00887A22" w:rsidRDefault="00000000" w:rsidP="00E216F1">
      <w:sdt>
        <w:sdtPr>
          <w:id w:val="120815639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Do </w:t>
      </w:r>
      <w:r w:rsidR="00887A22" w:rsidRPr="00887A22">
        <w:rPr>
          <w:u w:val="single"/>
        </w:rPr>
        <w:t>not</w:t>
      </w:r>
      <w:r w:rsidR="00887A22" w:rsidRPr="00887A22">
        <w:t xml:space="preserve"> overstate the applicability of the findings.</w:t>
      </w:r>
    </w:p>
    <w:p w14:paraId="5A464BA7" w14:textId="77777777" w:rsidR="00887A22" w:rsidRPr="00887A22" w:rsidRDefault="00887A22" w:rsidP="00E216F1">
      <w:pPr>
        <w:pStyle w:val="Heading2"/>
      </w:pPr>
      <w:bookmarkStart w:id="208" w:name="_Toc464831680"/>
      <w:bookmarkStart w:id="209" w:name="_Toc465328412"/>
      <w:bookmarkStart w:id="210" w:name="_Toc51929244"/>
      <w:r w:rsidRPr="00887A22">
        <w:t>Recommendations for Future Research</w:t>
      </w:r>
      <w:bookmarkEnd w:id="208"/>
      <w:bookmarkEnd w:id="209"/>
      <w:bookmarkEnd w:id="210"/>
      <w:r w:rsidRPr="00887A22">
        <w:t xml:space="preserve"> </w:t>
      </w:r>
    </w:p>
    <w:p w14:paraId="55D13ADB" w14:textId="77777777" w:rsidR="00887A22" w:rsidRPr="00887A22" w:rsidRDefault="00887A22" w:rsidP="00E216F1">
      <w:r w:rsidRPr="00887A22">
        <w:t>Begin writing here…</w:t>
      </w:r>
    </w:p>
    <w:p w14:paraId="56CBC0B2" w14:textId="77777777" w:rsidR="00887A22" w:rsidRPr="00887A22" w:rsidRDefault="00887A22" w:rsidP="00E216F1">
      <w:r w:rsidRPr="00887A22">
        <w:t xml:space="preserve">Checklist: </w:t>
      </w:r>
    </w:p>
    <w:p w14:paraId="61AC3E09" w14:textId="77777777" w:rsidR="00887A22" w:rsidRPr="00887A22" w:rsidRDefault="00000000" w:rsidP="00E216F1">
      <w:sdt>
        <w:sdtPr>
          <w:id w:val="388925439"/>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Based on the framework, findings, and implications, explain what future researchers might do to learn from and build upon this study. Justify these explanations.</w:t>
      </w:r>
    </w:p>
    <w:p w14:paraId="27D4C327" w14:textId="77777777" w:rsidR="00887A22" w:rsidRPr="00887A22" w:rsidRDefault="00000000" w:rsidP="00E216F1">
      <w:sdt>
        <w:sdtPr>
          <w:id w:val="-1019383486"/>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Discuss how future researchers can improve upon this study, given its limitations. </w:t>
      </w:r>
    </w:p>
    <w:p w14:paraId="284F6784" w14:textId="77777777" w:rsidR="00887A22" w:rsidRPr="00887A22" w:rsidRDefault="00000000" w:rsidP="00E216F1">
      <w:sdt>
        <w:sdtPr>
          <w:id w:val="65546728"/>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Explain what the next logical step is in this line of research. </w:t>
      </w:r>
    </w:p>
    <w:p w14:paraId="0942FD36" w14:textId="77777777" w:rsidR="00887A22" w:rsidRPr="00887A22" w:rsidRDefault="00887A22" w:rsidP="00E216F1">
      <w:pPr>
        <w:pStyle w:val="Heading2"/>
      </w:pPr>
      <w:bookmarkStart w:id="211" w:name="_Toc222132560"/>
      <w:bookmarkStart w:id="212" w:name="_Toc251424094"/>
      <w:bookmarkStart w:id="213" w:name="_Toc464831681"/>
      <w:bookmarkStart w:id="214" w:name="_Toc465328413"/>
      <w:bookmarkStart w:id="215" w:name="_Toc51929245"/>
      <w:r w:rsidRPr="00887A22">
        <w:t>Conclusions</w:t>
      </w:r>
      <w:bookmarkEnd w:id="211"/>
      <w:bookmarkEnd w:id="212"/>
      <w:bookmarkEnd w:id="213"/>
      <w:bookmarkEnd w:id="214"/>
      <w:bookmarkEnd w:id="215"/>
    </w:p>
    <w:p w14:paraId="69F8B451" w14:textId="77777777" w:rsidR="00887A22" w:rsidRPr="00887A22" w:rsidRDefault="00887A22" w:rsidP="00E216F1">
      <w:r w:rsidRPr="00887A22">
        <w:tab/>
        <w:t>Begin writing here…</w:t>
      </w:r>
    </w:p>
    <w:p w14:paraId="052A6E02" w14:textId="77777777" w:rsidR="00887A22" w:rsidRPr="00887A22" w:rsidRDefault="00887A22" w:rsidP="00E216F1">
      <w:r w:rsidRPr="00887A22">
        <w:t xml:space="preserve">Checklist: </w:t>
      </w:r>
    </w:p>
    <w:p w14:paraId="47CAE964" w14:textId="77777777" w:rsidR="00887A22" w:rsidRPr="00887A22" w:rsidRDefault="00000000" w:rsidP="00E216F1">
      <w:sdt>
        <w:sdtPr>
          <w:id w:val="-54521497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Provide a strong, concise conclusion to include a summary of the study, the problem addressed, and the importance of the study. </w:t>
      </w:r>
    </w:p>
    <w:p w14:paraId="4E6870AD" w14:textId="77777777" w:rsidR="00887A22" w:rsidRPr="00887A22" w:rsidRDefault="00000000" w:rsidP="00E216F1">
      <w:sdt>
        <w:sdtPr>
          <w:id w:val="1899628604"/>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Present the “take-home message” of the entire study.</w:t>
      </w:r>
    </w:p>
    <w:p w14:paraId="17B78467" w14:textId="77777777" w:rsidR="00887A22" w:rsidRPr="00887A22" w:rsidRDefault="00000000" w:rsidP="00E216F1">
      <w:sdt>
        <w:sdtPr>
          <w:id w:val="622282002"/>
          <w14:checkbox>
            <w14:checked w14:val="0"/>
            <w14:checkedState w14:val="2612" w14:font="MS Gothic"/>
            <w14:uncheckedState w14:val="2610" w14:font="MS Gothic"/>
          </w14:checkbox>
        </w:sdtPr>
        <w:sdtContent>
          <w:r w:rsidR="00887A22" w:rsidRPr="00887A22">
            <w:rPr>
              <w:rFonts w:ascii="Segoe UI Symbol" w:hAnsi="Segoe UI Symbol" w:cs="Segoe UI Symbol"/>
            </w:rPr>
            <w:t>☐</w:t>
          </w:r>
        </w:sdtContent>
      </w:sdt>
      <w:r w:rsidR="00887A22" w:rsidRPr="00887A22">
        <w:t xml:space="preserve"> Emphasize what the results of the study mean with respect to previous research and either theory (PhD studies) or practice (applied studies). </w:t>
      </w:r>
    </w:p>
    <w:p w14:paraId="765F17F1" w14:textId="77777777" w:rsidR="00887A22" w:rsidRPr="00887A22" w:rsidRDefault="00887A22" w:rsidP="00E216F1"/>
    <w:sdt>
      <w:sdtPr>
        <w:id w:val="-733621733"/>
        <w:docPartObj>
          <w:docPartGallery w:val="Bibliographies"/>
          <w:docPartUnique/>
        </w:docPartObj>
      </w:sdtPr>
      <w:sdtEndPr>
        <w:rPr>
          <w:rFonts w:cs="Times New Roman"/>
          <w:b w:val="0"/>
          <w:bCs w:val="0"/>
          <w:szCs w:val="24"/>
        </w:rPr>
      </w:sdtEndPr>
      <w:sdtContent>
        <w:p w14:paraId="6C72843D" w14:textId="5563A0F9" w:rsidR="00565A40" w:rsidRPr="00565A40" w:rsidRDefault="00565A40" w:rsidP="00565A40">
          <w:pPr>
            <w:pStyle w:val="Heading1"/>
            <w:ind w:firstLine="0"/>
            <w:rPr>
              <w:b w:val="0"/>
              <w:bCs w:val="0"/>
            </w:rPr>
          </w:pPr>
          <w:r w:rsidRPr="00565A40">
            <w:rPr>
              <w:b w:val="0"/>
              <w:bCs w:val="0"/>
            </w:rPr>
            <w:t>References</w:t>
          </w:r>
        </w:p>
        <w:sdt>
          <w:sdtPr>
            <w:id w:val="-573587230"/>
            <w:bibliography/>
          </w:sdtPr>
          <w:sdtContent>
            <w:p w14:paraId="254CD301" w14:textId="77777777" w:rsidR="00A75BE0" w:rsidRDefault="00565A40" w:rsidP="00A75BE0">
              <w:pPr>
                <w:pStyle w:val="Bibliography"/>
                <w:ind w:left="720" w:hanging="720"/>
                <w:rPr>
                  <w:noProof/>
                </w:rPr>
              </w:pPr>
              <w:r>
                <w:fldChar w:fldCharType="begin"/>
              </w:r>
              <w:r>
                <w:instrText xml:space="preserve"> BIBLIOGRAPHY </w:instrText>
              </w:r>
              <w:r>
                <w:fldChar w:fldCharType="separate"/>
              </w:r>
              <w:r w:rsidR="00A75BE0">
                <w:rPr>
                  <w:noProof/>
                </w:rPr>
                <w:t xml:space="preserve">Bell, Koren, &amp; Volinsky. (2009). </w:t>
              </w:r>
              <w:r w:rsidR="00A75BE0">
                <w:rPr>
                  <w:i/>
                  <w:iCs/>
                  <w:noProof/>
                </w:rPr>
                <w:t>The BellKor solution to the Netflix Prize.</w:t>
              </w:r>
              <w:r w:rsidR="00A75BE0">
                <w:rPr>
                  <w:noProof/>
                </w:rPr>
                <w:t xml:space="preserve"> Retrieved from Netflix Prize: https://netflixprize.com/assets/GrandPrize2009_BPC_BellKor.pdf</w:t>
              </w:r>
            </w:p>
            <w:p w14:paraId="0F4792C0" w14:textId="77777777" w:rsidR="00A75BE0" w:rsidRDefault="00A75BE0" w:rsidP="00A75BE0">
              <w:pPr>
                <w:pStyle w:val="Bibliography"/>
                <w:ind w:left="720" w:hanging="720"/>
                <w:rPr>
                  <w:noProof/>
                </w:rPr>
              </w:pPr>
              <w:r>
                <w:rPr>
                  <w:noProof/>
                </w:rPr>
                <w:t xml:space="preserve">Boorugu, R., &amp; Ramesh, G. (2020). A survey on NLP based text summarization for summarizing product reviews. </w:t>
              </w:r>
              <w:r>
                <w:rPr>
                  <w:i/>
                  <w:iCs/>
                  <w:noProof/>
                </w:rPr>
                <w:t>International Conference on Inventive Research in Computing Applications</w:t>
              </w:r>
              <w:r>
                <w:rPr>
                  <w:noProof/>
                </w:rPr>
                <w:t xml:space="preserve"> (pp. 352-356). Coimbatore, India: IEEE. doi:https://doi-org.proxy1.ncu.edu/10.1109/ICIRCA48905.2020.9183355</w:t>
              </w:r>
            </w:p>
            <w:p w14:paraId="47D58ADE" w14:textId="77777777" w:rsidR="00A75BE0" w:rsidRDefault="00A75BE0" w:rsidP="00A75BE0">
              <w:pPr>
                <w:pStyle w:val="Bibliography"/>
                <w:ind w:left="720" w:hanging="720"/>
                <w:rPr>
                  <w:noProof/>
                </w:rPr>
              </w:pPr>
              <w:r>
                <w:rPr>
                  <w:noProof/>
                </w:rPr>
                <w:t xml:space="preserve">Brown, T., Mann, B., &amp; Ryder, N. (2020, May 28). </w:t>
              </w:r>
              <w:r>
                <w:rPr>
                  <w:i/>
                  <w:iCs/>
                  <w:noProof/>
                </w:rPr>
                <w:t>Language Models are Few-Shot Learners</w:t>
              </w:r>
              <w:r>
                <w:rPr>
                  <w:noProof/>
                </w:rPr>
                <w:t>. (OpenAI) Retrieved from arXiv: https://arxiv.org/abs/2005.14165</w:t>
              </w:r>
            </w:p>
            <w:p w14:paraId="663D4C8D" w14:textId="77777777" w:rsidR="00A75BE0" w:rsidRDefault="00A75BE0" w:rsidP="00A75BE0">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58AE9842" w14:textId="77777777" w:rsidR="00A75BE0" w:rsidRDefault="00A75BE0" w:rsidP="00A75BE0">
              <w:pPr>
                <w:pStyle w:val="Bibliography"/>
                <w:ind w:left="720" w:hanging="720"/>
                <w:rPr>
                  <w:noProof/>
                </w:rPr>
              </w:pPr>
              <w:r>
                <w:rPr>
                  <w:noProof/>
                </w:rPr>
                <w:t xml:space="preserve">Buchanan, B. (2005). A very brief history of artifical intelligence. </w:t>
              </w:r>
              <w:r>
                <w:rPr>
                  <w:i/>
                  <w:iCs/>
                  <w:noProof/>
                </w:rPr>
                <w:t>AI Magazine, 26</w:t>
              </w:r>
              <w:r>
                <w:rPr>
                  <w:noProof/>
                </w:rPr>
                <w:t>(4), 53-60. Retrieved from ttps://search-ebscohost-com.proxy1.ncu.edu/login.aspx?direct=true&amp;db=ofs&amp;AN=501189619&amp;site=eds-live</w:t>
              </w:r>
            </w:p>
            <w:p w14:paraId="3D14106A" w14:textId="77777777" w:rsidR="00A75BE0" w:rsidRDefault="00A75BE0" w:rsidP="00A75BE0">
              <w:pPr>
                <w:pStyle w:val="Bibliography"/>
                <w:ind w:left="720" w:hanging="720"/>
                <w:rPr>
                  <w:noProof/>
                </w:rPr>
              </w:pPr>
              <w:r>
                <w:rPr>
                  <w:noProof/>
                </w:rPr>
                <w:t xml:space="preserve">Creswell, J. (2014). </w:t>
              </w:r>
              <w:r>
                <w:rPr>
                  <w:i/>
                  <w:iCs/>
                  <w:noProof/>
                </w:rPr>
                <w:t>Research design: Qualitative, quantitative, and mixed methods approaches.</w:t>
              </w:r>
              <w:r>
                <w:rPr>
                  <w:noProof/>
                </w:rPr>
                <w:t xml:space="preserve"> Thousand Oaks, CA: Sage Publishing, Inc.</w:t>
              </w:r>
            </w:p>
            <w:p w14:paraId="45C696B0" w14:textId="77777777" w:rsidR="00A75BE0" w:rsidRDefault="00A75BE0" w:rsidP="00A75BE0">
              <w:pPr>
                <w:pStyle w:val="Bibliography"/>
                <w:ind w:left="720" w:hanging="720"/>
                <w:rPr>
                  <w:noProof/>
                </w:rPr>
              </w:pPr>
              <w:r>
                <w:rPr>
                  <w:noProof/>
                </w:rPr>
                <w:t xml:space="preserve">Daugherty, P. R., Wilson, H. J., &amp; Narain, K. (2023). Generative AI Will Enhance -- Not Erase -- Customer Service Jobs. </w:t>
              </w:r>
              <w:r>
                <w:rPr>
                  <w:i/>
                  <w:iCs/>
                  <w:noProof/>
                </w:rPr>
                <w:t>Harvard Business Review Digital Articles</w:t>
              </w:r>
              <w:r>
                <w:rPr>
                  <w:noProof/>
                </w:rPr>
                <w:t>, 1-8.</w:t>
              </w:r>
            </w:p>
            <w:p w14:paraId="6E8FB228" w14:textId="77777777" w:rsidR="00A75BE0" w:rsidRDefault="00A75BE0" w:rsidP="00A75BE0">
              <w:pPr>
                <w:pStyle w:val="Bibliography"/>
                <w:ind w:left="720" w:hanging="720"/>
                <w:rPr>
                  <w:noProof/>
                </w:rPr>
              </w:pPr>
              <w:r>
                <w:rPr>
                  <w:noProof/>
                </w:rPr>
                <w:t xml:space="preserve">Devlin, J., Chang, M., Lee, K., &amp; Toutanova, K. (2018). BERT: Pre-training of Deep Bidirectional Transformers for Language Understanding. </w:t>
              </w:r>
              <w:r>
                <w:rPr>
                  <w:i/>
                  <w:iCs/>
                  <w:noProof/>
                </w:rPr>
                <w:t>Computation and Language</w:t>
              </w:r>
              <w:r>
                <w:rPr>
                  <w:noProof/>
                </w:rPr>
                <w:t>. doi:https://arxiv.org/pdf/1810.04805.pdf</w:t>
              </w:r>
            </w:p>
            <w:p w14:paraId="19B288AB" w14:textId="77777777" w:rsidR="00A75BE0" w:rsidRDefault="00A75BE0" w:rsidP="00A75BE0">
              <w:pPr>
                <w:pStyle w:val="Bibliography"/>
                <w:ind w:left="720" w:hanging="720"/>
                <w:rPr>
                  <w:noProof/>
                </w:rPr>
              </w:pPr>
              <w:r>
                <w:rPr>
                  <w:noProof/>
                </w:rPr>
                <w:t xml:space="preserve">Dickson, A., Emad, H., &amp; Adu-Agyum, J. (2018). Theoetical and conceptual framework: mandatory ingredients of quality research. </w:t>
              </w:r>
              <w:r>
                <w:rPr>
                  <w:i/>
                  <w:iCs/>
                  <w:noProof/>
                </w:rPr>
                <w:t xml:space="preserve">International Journal of Scientific Research, </w:t>
              </w:r>
              <w:r>
                <w:rPr>
                  <w:i/>
                  <w:iCs/>
                  <w:noProof/>
                </w:rPr>
                <w:lastRenderedPageBreak/>
                <w:t>7</w:t>
              </w:r>
              <w:r>
                <w:rPr>
                  <w:noProof/>
                </w:rPr>
                <w:t>, 438-441. Retrieved from https://www.researchgate.net/publication/322204158_THEORETICAL_AND_CONCEPTUAL_FRAMEWORK_MANDATORY_INGREDIENTS_OF_A_QUALITY_RESEARCH</w:t>
              </w:r>
            </w:p>
            <w:p w14:paraId="7131BD64" w14:textId="77777777" w:rsidR="00A75BE0" w:rsidRDefault="00A75BE0" w:rsidP="00A75BE0">
              <w:pPr>
                <w:pStyle w:val="Bibliography"/>
                <w:ind w:left="720" w:hanging="720"/>
                <w:rPr>
                  <w:noProof/>
                </w:rPr>
              </w:pPr>
              <w:r>
                <w:rPr>
                  <w:noProof/>
                </w:rPr>
                <w:t xml:space="preserve">Fedus, W., Zoph, B., &amp; Shazeer, N. (2022). Switch transformers: scaling to trillion parameter models. (A. Clark, Ed.) </w:t>
              </w:r>
              <w:r>
                <w:rPr>
                  <w:i/>
                  <w:iCs/>
                  <w:noProof/>
                </w:rPr>
                <w:t>Journal of Machine Learning, 23</w:t>
              </w:r>
              <w:r>
                <w:rPr>
                  <w:noProof/>
                </w:rPr>
                <w:t>, 1-40. doi:https://jmlr.org/papers/v23/21-0998.html</w:t>
              </w:r>
            </w:p>
            <w:p w14:paraId="1C3BAB27" w14:textId="77777777" w:rsidR="00A75BE0" w:rsidRDefault="00A75BE0" w:rsidP="00A75BE0">
              <w:pPr>
                <w:pStyle w:val="Bibliography"/>
                <w:ind w:left="720" w:hanging="720"/>
                <w:rPr>
                  <w:noProof/>
                </w:rPr>
              </w:pPr>
              <w:r>
                <w:rPr>
                  <w:noProof/>
                </w:rPr>
                <w:t xml:space="preserve">Gartner. (2023). </w:t>
              </w:r>
              <w:r>
                <w:rPr>
                  <w:i/>
                  <w:iCs/>
                  <w:noProof/>
                </w:rPr>
                <w:t>Gartner Hype Cycle</w:t>
              </w:r>
              <w:r>
                <w:rPr>
                  <w:noProof/>
                </w:rPr>
                <w:t>. Retrieved from Gartner Research Methodology: https://www.gartner.com/en/research/methodologies/gartner-hype-cycle</w:t>
              </w:r>
            </w:p>
            <w:p w14:paraId="3821BA88" w14:textId="77777777" w:rsidR="00A75BE0" w:rsidRDefault="00A75BE0" w:rsidP="00A75BE0">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00FDB233" w14:textId="77777777" w:rsidR="00A75BE0" w:rsidRDefault="00A75BE0" w:rsidP="00A75BE0">
              <w:pPr>
                <w:pStyle w:val="Bibliography"/>
                <w:ind w:left="720" w:hanging="720"/>
                <w:rPr>
                  <w:noProof/>
                </w:rPr>
              </w:pPr>
              <w:r>
                <w:rPr>
                  <w:noProof/>
                </w:rPr>
                <w:t xml:space="preserve">Huang, M., Rust, R., &amp; Maksimovic, V. (2019). The feeling economy: managing in the next generation of artificial intelligence. </w:t>
              </w:r>
              <w:r>
                <w:rPr>
                  <w:i/>
                  <w:iCs/>
                  <w:noProof/>
                </w:rPr>
                <w:t>California Management Review, 61</w:t>
              </w:r>
              <w:r>
                <w:rPr>
                  <w:noProof/>
                </w:rPr>
                <w:t>(4), 43-65. doi:10.1177/0008125619863436</w:t>
              </w:r>
            </w:p>
            <w:p w14:paraId="1FAA0A3F" w14:textId="77777777" w:rsidR="00A75BE0" w:rsidRDefault="00A75BE0" w:rsidP="00A75BE0">
              <w:pPr>
                <w:pStyle w:val="Bibliography"/>
                <w:ind w:left="720" w:hanging="720"/>
                <w:rPr>
                  <w:noProof/>
                </w:rPr>
              </w:pPr>
              <w:r>
                <w:rPr>
                  <w:noProof/>
                </w:rPr>
                <w:t xml:space="preserve">Iivari, J. (2020). A critical look at theories in design science research. </w:t>
              </w:r>
              <w:r>
                <w:rPr>
                  <w:i/>
                  <w:iCs/>
                  <w:noProof/>
                </w:rPr>
                <w:t>Journal of the Association for Information Systems, 21</w:t>
              </w:r>
              <w:r>
                <w:rPr>
                  <w:noProof/>
                </w:rPr>
                <w:t>(3), 502-519. doi:doi:10.17705/1jais.00610</w:t>
              </w:r>
            </w:p>
            <w:p w14:paraId="5957E3CF" w14:textId="77777777" w:rsidR="00A75BE0" w:rsidRDefault="00A75BE0" w:rsidP="00A75BE0">
              <w:pPr>
                <w:pStyle w:val="Bibliography"/>
                <w:ind w:left="720" w:hanging="720"/>
                <w:rPr>
                  <w:noProof/>
                </w:rPr>
              </w:pPr>
              <w:r>
                <w:rPr>
                  <w:noProof/>
                </w:rPr>
                <w:t xml:space="preserve">International Business Times. (2023, April 29). </w:t>
              </w:r>
              <w:r>
                <w:rPr>
                  <w:i/>
                  <w:iCs/>
                  <w:noProof/>
                </w:rPr>
                <w:t>EU Proposes New Copyright Rules For Generative AI</w:t>
              </w:r>
              <w:r>
                <w:rPr>
                  <w:noProof/>
                </w:rPr>
                <w:t>. Retrieved from Newsweek.</w:t>
              </w:r>
            </w:p>
            <w:p w14:paraId="1BCB6823" w14:textId="77777777" w:rsidR="00A75BE0" w:rsidRDefault="00A75BE0" w:rsidP="00A75BE0">
              <w:pPr>
                <w:pStyle w:val="Bibliography"/>
                <w:ind w:left="720" w:hanging="720"/>
                <w:rPr>
                  <w:noProof/>
                </w:rPr>
              </w:pPr>
              <w:r>
                <w:rPr>
                  <w:noProof/>
                </w:rPr>
                <w:t xml:space="preserve">Jaisswal, A., &amp; Naik, A. (2021). Effect of Hyperparameters on Backpropagation. </w:t>
              </w:r>
              <w:r>
                <w:rPr>
                  <w:i/>
                  <w:iCs/>
                  <w:noProof/>
                </w:rPr>
                <w:t>Pune Section International Conference</w:t>
              </w:r>
              <w:r>
                <w:rPr>
                  <w:noProof/>
                </w:rPr>
                <w:t xml:space="preserve"> (pp. 1-5). IEEE. doi:10.1109/PuneCon52575.2021.9686489</w:t>
              </w:r>
            </w:p>
            <w:p w14:paraId="6566C01C" w14:textId="77777777" w:rsidR="00A75BE0" w:rsidRDefault="00A75BE0" w:rsidP="00A75BE0">
              <w:pPr>
                <w:pStyle w:val="Bibliography"/>
                <w:ind w:left="720" w:hanging="720"/>
                <w:rPr>
                  <w:noProof/>
                </w:rPr>
              </w:pPr>
              <w:r>
                <w:rPr>
                  <w:noProof/>
                </w:rPr>
                <w:t xml:space="preserve">Jason, L., &amp; Glenwick, D. (2016). </w:t>
              </w:r>
              <w:r>
                <w:rPr>
                  <w:i/>
                  <w:iCs/>
                  <w:noProof/>
                </w:rPr>
                <w:t>Handbook of methodological approaches to community-based research : qualitative, quantitative, and mixed methods .</w:t>
              </w:r>
              <w:r>
                <w:rPr>
                  <w:noProof/>
                </w:rPr>
                <w:t xml:space="preserve"> Oxford University Press.</w:t>
              </w:r>
            </w:p>
            <w:p w14:paraId="31E4D142" w14:textId="77777777" w:rsidR="00A75BE0" w:rsidRDefault="00A75BE0" w:rsidP="00A75BE0">
              <w:pPr>
                <w:pStyle w:val="Bibliography"/>
                <w:ind w:left="720" w:hanging="720"/>
                <w:rPr>
                  <w:noProof/>
                </w:rPr>
              </w:pPr>
              <w:r>
                <w:rPr>
                  <w:noProof/>
                </w:rPr>
                <w:lastRenderedPageBreak/>
                <w:t xml:space="preserve">Kahn Academy. (2014). </w:t>
              </w:r>
              <w:r>
                <w:rPr>
                  <w:i/>
                  <w:iCs/>
                  <w:noProof/>
                </w:rPr>
                <w:t>Origin of Markov Chain</w:t>
              </w:r>
              <w:r>
                <w:rPr>
                  <w:noProof/>
                </w:rPr>
                <w:t>. Retrieved from Kahn Academy: https://www.khanacademy.org/computing/computer-science/informationtheory/moderninfotheory/v/markov_chains</w:t>
              </w:r>
            </w:p>
            <w:p w14:paraId="323C97B6" w14:textId="77777777" w:rsidR="00A75BE0" w:rsidRDefault="00A75BE0" w:rsidP="00A75BE0">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5994E693" w14:textId="77777777" w:rsidR="00A75BE0" w:rsidRDefault="00A75BE0" w:rsidP="00A75BE0">
              <w:pPr>
                <w:pStyle w:val="Bibliography"/>
                <w:ind w:left="720" w:hanging="720"/>
                <w:rPr>
                  <w:noProof/>
                </w:rPr>
              </w:pPr>
              <w:r>
                <w:rPr>
                  <w:noProof/>
                </w:rPr>
                <w:t xml:space="preserve">Kim, K., &amp; Cho, S. (2008). Evolutionary ensemble of diverse artificial neural networks using speciation. </w:t>
              </w:r>
              <w:r>
                <w:rPr>
                  <w:i/>
                  <w:iCs/>
                  <w:noProof/>
                </w:rPr>
                <w:t>Neurocomputing, 71</w:t>
              </w:r>
              <w:r>
                <w:rPr>
                  <w:noProof/>
                </w:rPr>
                <w:t>(7-9), 1604-1618. doi:https://doi.org/10.1016/j.neucom.2007.04.008</w:t>
              </w:r>
            </w:p>
            <w:p w14:paraId="405E7DDA" w14:textId="77777777" w:rsidR="00A75BE0" w:rsidRDefault="00A75BE0" w:rsidP="00A75BE0">
              <w:pPr>
                <w:pStyle w:val="Bibliography"/>
                <w:ind w:left="720" w:hanging="720"/>
                <w:rPr>
                  <w:noProof/>
                </w:rPr>
              </w:pPr>
              <w:r>
                <w:rPr>
                  <w:noProof/>
                </w:rPr>
                <w:t xml:space="preserve">Li, D., Zhao, D., Zhang, Q., &amp; Chen, Y. (2019, May). Reinforcement Learning and Deep Learning Based Lateral Control for Autonomous Driving. </w:t>
              </w:r>
              <w:r>
                <w:rPr>
                  <w:i/>
                  <w:iCs/>
                  <w:noProof/>
                </w:rPr>
                <w:t>IEEE Computational Intelligence Magazine May, 14</w:t>
              </w:r>
              <w:r>
                <w:rPr>
                  <w:noProof/>
                </w:rPr>
                <w:t>(2), 83-98. doi:10.1109/MCI.2019.2901089</w:t>
              </w:r>
            </w:p>
            <w:p w14:paraId="040EF5FB" w14:textId="77777777" w:rsidR="00A75BE0" w:rsidRDefault="00A75BE0" w:rsidP="00A75BE0">
              <w:pPr>
                <w:pStyle w:val="Bibliography"/>
                <w:ind w:left="720" w:hanging="720"/>
                <w:rPr>
                  <w:noProof/>
                </w:rPr>
              </w:pPr>
              <w:r>
                <w:rPr>
                  <w:noProof/>
                </w:rPr>
                <w:t xml:space="preserve">Lukac, D., Milic, M., &amp; Nikolic, J. (2018). From artificial intelligence to augmented age an overview. </w:t>
              </w:r>
              <w:r>
                <w:rPr>
                  <w:i/>
                  <w:iCs/>
                  <w:noProof/>
                </w:rPr>
                <w:t>Zooming Innovation in Consumer Technologies Conference</w:t>
              </w:r>
              <w:r>
                <w:rPr>
                  <w:noProof/>
                </w:rPr>
                <w:t>, (pp. 100-103). doi:https://doi-org.proxy1.ncu.edu/10.1109/ZINC.2018.8448793</w:t>
              </w:r>
            </w:p>
            <w:p w14:paraId="4CFF533B" w14:textId="77777777" w:rsidR="00A75BE0" w:rsidRDefault="00A75BE0" w:rsidP="00A75BE0">
              <w:pPr>
                <w:pStyle w:val="Bibliography"/>
                <w:ind w:left="720" w:hanging="720"/>
                <w:rPr>
                  <w:noProof/>
                </w:rPr>
              </w:pPr>
              <w:r>
                <w:rPr>
                  <w:noProof/>
                </w:rPr>
                <w:t xml:space="preserve">McCusker, K., &amp; Gunaydin, S. (2015, October). Research using qualitative, quantitative or mixed methods and choice based on the research. </w:t>
              </w:r>
              <w:r>
                <w:rPr>
                  <w:i/>
                  <w:iCs/>
                  <w:noProof/>
                </w:rPr>
                <w:t>Perfusion, 30</w:t>
              </w:r>
              <w:r>
                <w:rPr>
                  <w:noProof/>
                </w:rPr>
                <w:t>(7), 537-542. doi:10.1177/0267659114559116</w:t>
              </w:r>
            </w:p>
            <w:p w14:paraId="7A28EF59" w14:textId="77777777" w:rsidR="00A75BE0" w:rsidRDefault="00A75BE0" w:rsidP="00A75BE0">
              <w:pPr>
                <w:pStyle w:val="Bibliography"/>
                <w:ind w:left="720" w:hanging="720"/>
                <w:rPr>
                  <w:noProof/>
                </w:rPr>
              </w:pPr>
              <w:r>
                <w:rPr>
                  <w:noProof/>
                </w:rPr>
                <w:t xml:space="preserve">Meta AI. (n.a.). </w:t>
              </w:r>
              <w:r>
                <w:rPr>
                  <w:i/>
                  <w:iCs/>
                  <w:noProof/>
                </w:rPr>
                <w:t>Tanh Activation</w:t>
              </w:r>
              <w:r>
                <w:rPr>
                  <w:noProof/>
                </w:rPr>
                <w:t>. Retrieved from Papers with Code: https://paperswithcode.com/method/tanh-activation</w:t>
              </w:r>
            </w:p>
            <w:p w14:paraId="0F731F46" w14:textId="77777777" w:rsidR="00A75BE0" w:rsidRDefault="00A75BE0" w:rsidP="00A75BE0">
              <w:pPr>
                <w:pStyle w:val="Bibliography"/>
                <w:ind w:left="720" w:hanging="720"/>
                <w:rPr>
                  <w:noProof/>
                </w:rPr>
              </w:pPr>
              <w:r>
                <w:rPr>
                  <w:noProof/>
                </w:rPr>
                <w:t xml:space="preserve">Mondaq Business Briefing. (2023, May 3). </w:t>
              </w:r>
              <w:r>
                <w:rPr>
                  <w:i/>
                  <w:iCs/>
                  <w:noProof/>
                </w:rPr>
                <w:t>China Issues Proposed Regulations On Generative AI.</w:t>
              </w:r>
              <w:r>
                <w:rPr>
                  <w:noProof/>
                </w:rPr>
                <w:t xml:space="preserve"> Retrieved from Mondaq Ltd.</w:t>
              </w:r>
            </w:p>
            <w:p w14:paraId="4E83704F" w14:textId="77777777" w:rsidR="00A75BE0" w:rsidRDefault="00A75BE0" w:rsidP="00A75BE0">
              <w:pPr>
                <w:pStyle w:val="Bibliography"/>
                <w:ind w:left="720" w:hanging="720"/>
                <w:rPr>
                  <w:noProof/>
                </w:rPr>
              </w:pPr>
              <w:r>
                <w:rPr>
                  <w:noProof/>
                </w:rPr>
                <w:t xml:space="preserve">Ng, A. (2016). </w:t>
              </w:r>
              <w:r>
                <w:rPr>
                  <w:i/>
                  <w:iCs/>
                  <w:noProof/>
                </w:rPr>
                <w:t>Machine Learning</w:t>
              </w:r>
              <w:r>
                <w:rPr>
                  <w:noProof/>
                </w:rPr>
                <w:t>. Retrieved from Coursera: https://www.coursera.org/learn/machine-learning</w:t>
              </w:r>
            </w:p>
            <w:p w14:paraId="2378632A" w14:textId="77777777" w:rsidR="00A75BE0" w:rsidRDefault="00A75BE0" w:rsidP="00A75BE0">
              <w:pPr>
                <w:pStyle w:val="Bibliography"/>
                <w:ind w:left="720" w:hanging="720"/>
                <w:rPr>
                  <w:noProof/>
                </w:rPr>
              </w:pPr>
              <w:r>
                <w:rPr>
                  <w:noProof/>
                </w:rPr>
                <w:lastRenderedPageBreak/>
                <w:t xml:space="preserve">Oxford. (2022). </w:t>
              </w:r>
              <w:r>
                <w:rPr>
                  <w:i/>
                  <w:iCs/>
                  <w:noProof/>
                </w:rPr>
                <w:t>Occam's razor</w:t>
              </w:r>
              <w:r>
                <w:rPr>
                  <w:noProof/>
                </w:rPr>
                <w:t>. Retrieved from Lexico: https://www.lexico.com/en/definition/occam's_razor</w:t>
              </w:r>
            </w:p>
            <w:p w14:paraId="5C80FB47" w14:textId="77777777" w:rsidR="00A75BE0" w:rsidRDefault="00A75BE0" w:rsidP="00A75BE0">
              <w:pPr>
                <w:pStyle w:val="Bibliography"/>
                <w:ind w:left="720" w:hanging="720"/>
                <w:rPr>
                  <w:noProof/>
                </w:rPr>
              </w:pPr>
              <w:r>
                <w:rPr>
                  <w:noProof/>
                </w:rPr>
                <w:t xml:space="preserve">Ozkaya, I. (2023). Application of Large Language Models to Software Engineering Tasks: Opportunities, Risks, and Implications. </w:t>
              </w:r>
              <w:r>
                <w:rPr>
                  <w:i/>
                  <w:iCs/>
                  <w:noProof/>
                </w:rPr>
                <w:t>Software, 40</w:t>
              </w:r>
              <w:r>
                <w:rPr>
                  <w:noProof/>
                </w:rPr>
                <w:t>(3), 4-8. doi:https://doi.org/10.1109/MS.2023.3248401</w:t>
              </w:r>
            </w:p>
            <w:p w14:paraId="5B34B566" w14:textId="77777777" w:rsidR="00A75BE0" w:rsidRDefault="00A75BE0" w:rsidP="00A75BE0">
              <w:pPr>
                <w:pStyle w:val="Bibliography"/>
                <w:ind w:left="720" w:hanging="720"/>
                <w:rPr>
                  <w:noProof/>
                </w:rPr>
              </w:pPr>
              <w:r>
                <w:rPr>
                  <w:noProof/>
                </w:rPr>
                <w:t xml:space="preserve">Peffers, K., Tuunanen, T., Rothenberger, M., &amp; Chatterjee, S. (2007). A design science research methodology for information systems research. </w:t>
              </w:r>
              <w:r>
                <w:rPr>
                  <w:i/>
                  <w:iCs/>
                  <w:noProof/>
                </w:rPr>
                <w:t>Journal of Management Information Systems, 24</w:t>
              </w:r>
              <w:r>
                <w:rPr>
                  <w:noProof/>
                </w:rPr>
                <w:t>(3), 45-77. doi:10.2753/MIS0742-1222240302</w:t>
              </w:r>
            </w:p>
            <w:p w14:paraId="101FE565" w14:textId="77777777" w:rsidR="00A75BE0" w:rsidRDefault="00A75BE0" w:rsidP="00A75BE0">
              <w:pPr>
                <w:pStyle w:val="Bibliography"/>
                <w:ind w:left="720" w:hanging="720"/>
                <w:rPr>
                  <w:noProof/>
                </w:rPr>
              </w:pPr>
              <w:r>
                <w:rPr>
                  <w:noProof/>
                </w:rPr>
                <w:t xml:space="preserve">Pengfei, L., Weizhe, Y., Jinlan, F., Zhengbao, J., Hiroaki, H., &amp; Neubig, G. (2023). Pre-train, Prompt, and Predict: A Systematic Survey of Prompting Methods in Natural Language Processing. </w:t>
              </w:r>
              <w:r>
                <w:rPr>
                  <w:i/>
                  <w:iCs/>
                  <w:noProof/>
                </w:rPr>
                <w:t>ACM Computing Surveys, 55</w:t>
              </w:r>
              <w:r>
                <w:rPr>
                  <w:noProof/>
                </w:rPr>
                <w:t>(9), 1-35. doi:https://doi.org/10.1145/3560815</w:t>
              </w:r>
            </w:p>
            <w:p w14:paraId="32B01747" w14:textId="77777777" w:rsidR="00A75BE0" w:rsidRDefault="00A75BE0" w:rsidP="00A75BE0">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2879D27D" w14:textId="77777777" w:rsidR="00A75BE0" w:rsidRDefault="00A75BE0" w:rsidP="00A75BE0">
              <w:pPr>
                <w:pStyle w:val="Bibliography"/>
                <w:ind w:left="720" w:hanging="720"/>
                <w:rPr>
                  <w:noProof/>
                </w:rPr>
              </w:pPr>
              <w:r>
                <w:rPr>
                  <w:noProof/>
                </w:rPr>
                <w:t xml:space="preserve">Rosenblatt, F. (1958). The perceptron: A probabilistic model for information storage and organization in the brain. </w:t>
              </w:r>
              <w:r>
                <w:rPr>
                  <w:i/>
                  <w:iCs/>
                  <w:noProof/>
                </w:rPr>
                <w:t>Psychological Review, 65</w:t>
              </w:r>
              <w:r>
                <w:rPr>
                  <w:noProof/>
                </w:rPr>
                <w:t>(6), 386-408. doi:10.1037/h0042519</w:t>
              </w:r>
            </w:p>
            <w:p w14:paraId="648CDB20" w14:textId="77777777" w:rsidR="00A75BE0" w:rsidRDefault="00A75BE0" w:rsidP="00A75BE0">
              <w:pPr>
                <w:pStyle w:val="Bibliography"/>
                <w:ind w:left="720" w:hanging="720"/>
                <w:rPr>
                  <w:noProof/>
                </w:rPr>
              </w:pPr>
              <w:r>
                <w:rPr>
                  <w:noProof/>
                </w:rPr>
                <w:t xml:space="preserve">Rozado. (2023). The Political Biases of ChatGPT. </w:t>
              </w:r>
              <w:r>
                <w:rPr>
                  <w:i/>
                  <w:iCs/>
                  <w:noProof/>
                </w:rPr>
                <w:t>Social Sciences, 12</w:t>
              </w:r>
              <w:r>
                <w:rPr>
                  <w:noProof/>
                </w:rPr>
                <w:t>(3), 148. doi:https://doi.org/10.3390/socsci12030148</w:t>
              </w:r>
            </w:p>
            <w:p w14:paraId="0ABF530A" w14:textId="77777777" w:rsidR="00A75BE0" w:rsidRDefault="00A75BE0" w:rsidP="00A75BE0">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68E15623" w14:textId="77777777" w:rsidR="00A75BE0" w:rsidRDefault="00A75BE0" w:rsidP="00A75BE0">
              <w:pPr>
                <w:pStyle w:val="Bibliography"/>
                <w:ind w:left="720" w:hanging="720"/>
                <w:rPr>
                  <w:noProof/>
                </w:rPr>
              </w:pPr>
              <w:r>
                <w:rPr>
                  <w:noProof/>
                </w:rPr>
                <w:lastRenderedPageBreak/>
                <w:t xml:space="preserve">Sun, J., Liao, Q. V., Muller, M., Agarwal, M., H. S., Talamadupula, K., &amp; Weisz, J. D. (2022). 2022. </w:t>
              </w:r>
              <w:r>
                <w:rPr>
                  <w:i/>
                  <w:iCs/>
                  <w:noProof/>
                </w:rPr>
                <w:t>International Conference on Intelligent User Interfaces</w:t>
              </w:r>
              <w:r>
                <w:rPr>
                  <w:noProof/>
                </w:rPr>
                <w:t>, 212-228. doi:https://doi.org/10.1145/3490099.3511119</w:t>
              </w:r>
            </w:p>
            <w:p w14:paraId="27B25CB3" w14:textId="77777777" w:rsidR="00A75BE0" w:rsidRDefault="00A75BE0" w:rsidP="00A75BE0">
              <w:pPr>
                <w:pStyle w:val="Bibliography"/>
                <w:ind w:left="720" w:hanging="720"/>
                <w:rPr>
                  <w:noProof/>
                </w:rPr>
              </w:pPr>
              <w:r>
                <w:rPr>
                  <w:noProof/>
                </w:rPr>
                <w:t xml:space="preserve">Ünal, H., &amp; Başçiftçi, F. (2021). Evolutionary design of neural network architectures: a review of three decades of research. </w:t>
              </w:r>
              <w:r>
                <w:rPr>
                  <w:i/>
                  <w:iCs/>
                  <w:noProof/>
                </w:rPr>
                <w:t>Artif Intell Rev, 55</w:t>
              </w:r>
              <w:r>
                <w:rPr>
                  <w:noProof/>
                </w:rPr>
                <w:t>, 1723-1802. doi:https://doi.org/10.1007/s10462-021-10049-5</w:t>
              </w:r>
            </w:p>
            <w:p w14:paraId="009B0CA8" w14:textId="77777777" w:rsidR="00A75BE0" w:rsidRDefault="00A75BE0" w:rsidP="00A75BE0">
              <w:pPr>
                <w:pStyle w:val="Bibliography"/>
                <w:ind w:left="720" w:hanging="720"/>
                <w:rPr>
                  <w:noProof/>
                </w:rPr>
              </w:pPr>
              <w:r>
                <w:rPr>
                  <w:noProof/>
                </w:rPr>
                <w:t xml:space="preserve">Waal, d., &amp; Toit, d. (2011, May/June). Automation of generalized additive neural networks for predictive data mining. </w:t>
              </w:r>
              <w:r>
                <w:rPr>
                  <w:i/>
                  <w:iCs/>
                  <w:noProof/>
                </w:rPr>
                <w:t>Applied Artificial Intelligence, 25</w:t>
              </w:r>
              <w:r>
                <w:rPr>
                  <w:noProof/>
                </w:rPr>
                <w:t>(5), 380-425. doi:10.1080/08839514.2011.570156</w:t>
              </w:r>
            </w:p>
            <w:p w14:paraId="57414366" w14:textId="77777777" w:rsidR="00A75BE0" w:rsidRDefault="00A75BE0" w:rsidP="00A75BE0">
              <w:pPr>
                <w:pStyle w:val="Bibliography"/>
                <w:ind w:left="720" w:hanging="720"/>
                <w:rPr>
                  <w:noProof/>
                </w:rPr>
              </w:pPr>
              <w:r>
                <w:rPr>
                  <w:noProof/>
                </w:rPr>
                <w:t xml:space="preserve">Whitson, G. (2020). </w:t>
              </w:r>
              <w:r>
                <w:rPr>
                  <w:i/>
                  <w:iCs/>
                  <w:noProof/>
                </w:rPr>
                <w:t>Artificial Intelligence</w:t>
              </w:r>
              <w:r>
                <w:rPr>
                  <w:noProof/>
                </w:rPr>
                <w:t>. Retrieved from Salem Press Encyclopedia of Science: https://search.ebscohost.com/login.aspx?direct=true&amp;AuthType=ip,sso&amp;db=ers&amp;AN=89250362&amp;authtype=sso&amp;custid=s1229530&amp;site=eds-live&amp;scope=site</w:t>
              </w:r>
            </w:p>
            <w:p w14:paraId="7DC38D00" w14:textId="77777777" w:rsidR="00A75BE0" w:rsidRDefault="00A75BE0" w:rsidP="00A75BE0">
              <w:pPr>
                <w:pStyle w:val="Bibliography"/>
                <w:ind w:left="720" w:hanging="720"/>
                <w:rPr>
                  <w:noProof/>
                </w:rPr>
              </w:pPr>
              <w:r>
                <w:rPr>
                  <w:noProof/>
                </w:rPr>
                <w:t xml:space="preserve">Wu, T., He, S., Liu, J., Sun, S., Liu, K., Han, Q., &amp; Tang, Y. (2023). A Brief Overview of ChatGPT: The History, Status Quo and Potential Future Development. </w:t>
              </w:r>
              <w:r>
                <w:rPr>
                  <w:i/>
                  <w:iCs/>
                  <w:noProof/>
                </w:rPr>
                <w:t>IEEE/CAA Journal of Automatica Sinica</w:t>
              </w:r>
              <w:r>
                <w:rPr>
                  <w:noProof/>
                </w:rPr>
                <w:t>, 1122-1136. doi:https://doi.org/10.1109/JAS.2023.123618</w:t>
              </w:r>
            </w:p>
            <w:p w14:paraId="52052259" w14:textId="77777777" w:rsidR="00A75BE0" w:rsidRDefault="00A75BE0" w:rsidP="00A75BE0">
              <w:pPr>
                <w:pStyle w:val="Bibliography"/>
                <w:ind w:left="720" w:hanging="720"/>
                <w:rPr>
                  <w:noProof/>
                </w:rPr>
              </w:pPr>
              <w:r>
                <w:rPr>
                  <w:noProof/>
                </w:rPr>
                <w:t xml:space="preserve">Zeller, A. (2014). </w:t>
              </w:r>
              <w:r>
                <w:rPr>
                  <w:i/>
                  <w:iCs/>
                  <w:noProof/>
                </w:rPr>
                <w:t>What makes useful research in software engineering</w:t>
              </w:r>
              <w:r>
                <w:rPr>
                  <w:noProof/>
                </w:rPr>
                <w:t>. Retrieved from YouTube: https://youtu.be/4MbixFVWwck</w:t>
              </w:r>
            </w:p>
            <w:p w14:paraId="0047FCDE" w14:textId="7EFD4597" w:rsidR="00565A40" w:rsidRDefault="00565A40" w:rsidP="00A75BE0">
              <w:r>
                <w:rPr>
                  <w:b/>
                  <w:bCs/>
                  <w:noProof/>
                </w:rPr>
                <w:fldChar w:fldCharType="end"/>
              </w:r>
            </w:p>
          </w:sdtContent>
        </w:sdt>
      </w:sdtContent>
    </w:sdt>
    <w:bookmarkEnd w:id="165"/>
    <w:p w14:paraId="19D1D6C6" w14:textId="112C0D31" w:rsidR="00887A22" w:rsidRPr="00887A22" w:rsidRDefault="00887A22" w:rsidP="00565A40">
      <w:pPr>
        <w:pStyle w:val="Heading1"/>
        <w:ind w:firstLine="0"/>
        <w:jc w:val="left"/>
      </w:pPr>
    </w:p>
    <w:sectPr w:rsidR="00887A22" w:rsidRPr="00887A22" w:rsidSect="00887A22">
      <w:headerReference w:type="default" r:id="rId30"/>
      <w:footerReference w:type="default" r:id="rId31"/>
      <w:headerReference w:type="first" r:id="rId32"/>
      <w:pgSz w:w="12240" w:h="15840"/>
      <w:pgMar w:top="1440" w:right="1440" w:bottom="1440" w:left="1440" w:header="720" w:footer="720"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rthcentral University" w:date="2019-03-20T16:12:00Z" w:initials="NU">
    <w:p w14:paraId="468E4BA6" w14:textId="77777777" w:rsidR="001C1A85" w:rsidRDefault="001C1A85" w:rsidP="00E216F1">
      <w:pPr>
        <w:pStyle w:val="CommentText"/>
      </w:pPr>
      <w:r>
        <w:rPr>
          <w:rStyle w:val="CommentReference"/>
        </w:rPr>
        <w:annotationRef/>
      </w:r>
      <w:r w:rsidRPr="003D3FE1">
        <w:t>Insert your degree program in all capital letters (e.g., DOCTOR OF EDUCATION, DOCTOR OF PHILOSOPHY, DOCTOR OF BUSINESS ADMINISTRATION).</w:t>
      </w:r>
    </w:p>
  </w:comment>
  <w:comment w:id="1" w:author="Northcentral University" w:date="2019-03-20T16:19:00Z" w:initials="NU">
    <w:p w14:paraId="248307DB" w14:textId="77777777" w:rsidR="00A82120" w:rsidRDefault="00A82120" w:rsidP="00E216F1">
      <w:pPr>
        <w:pStyle w:val="CommentText"/>
      </w:pPr>
      <w:r>
        <w:rPr>
          <w:rStyle w:val="CommentReference"/>
        </w:rPr>
        <w:annotationRef/>
      </w:r>
      <w:r w:rsidRPr="003D3FE1">
        <w:t>The abstract should be included in the dissertation manuscript only. It should not be included in the dissertation proposal.</w:t>
      </w:r>
    </w:p>
    <w:p w14:paraId="61857FB5" w14:textId="77777777" w:rsidR="00A82120" w:rsidRDefault="00A82120" w:rsidP="00E216F1">
      <w:pPr>
        <w:pStyle w:val="CommentText"/>
      </w:pPr>
    </w:p>
    <w:p w14:paraId="017B326C" w14:textId="5BCBB849" w:rsidR="00A82120" w:rsidRDefault="00A82120" w:rsidP="00E216F1">
      <w:pPr>
        <w:pStyle w:val="CommentText"/>
      </w:pPr>
      <w:r w:rsidRPr="00A82120">
        <w:t xml:space="preserve">The word </w:t>
      </w:r>
      <w:r w:rsidRPr="00A82120">
        <w:rPr>
          <w:b/>
        </w:rPr>
        <w:t>Abstract</w:t>
      </w:r>
      <w:r w:rsidRPr="00A82120">
        <w:t xml:space="preserve"> should be centered, bolded, and begin on its own page.</w:t>
      </w:r>
    </w:p>
  </w:comment>
  <w:comment w:id="2" w:author="Northcentral University" w:date="2019-03-20T16:21:00Z" w:initials="NU">
    <w:p w14:paraId="29ED72C2" w14:textId="77777777" w:rsidR="00A82120" w:rsidRDefault="00A82120" w:rsidP="00E216F1">
      <w:pPr>
        <w:pStyle w:val="CommentText"/>
      </w:pPr>
      <w:r>
        <w:rPr>
          <w:rStyle w:val="CommentReference"/>
        </w:rPr>
        <w:annotationRef/>
      </w:r>
      <w:r w:rsidRPr="003D3FE1">
        <w:t>The text should be left-justified (not indented) and double-spaced with no breaks.</w:t>
      </w:r>
    </w:p>
  </w:comment>
  <w:comment w:id="3" w:author="Northcentral University" w:date="2019-03-20T16:22:00Z" w:initials="NU">
    <w:p w14:paraId="55EA9E58" w14:textId="77777777" w:rsidR="00A82120" w:rsidRDefault="00A82120" w:rsidP="00E216F1">
      <w:pPr>
        <w:pStyle w:val="CommentText"/>
        <w:rPr>
          <w:sz w:val="22"/>
          <w:szCs w:val="22"/>
        </w:rPr>
      </w:pPr>
      <w:r>
        <w:rPr>
          <w:rStyle w:val="CommentReference"/>
        </w:rPr>
        <w:annotationRef/>
      </w:r>
      <w:r w:rsidRPr="003D3FE1">
        <w:rPr>
          <w:sz w:val="22"/>
          <w:szCs w:val="22"/>
        </w:rPr>
        <w:t xml:space="preserve">Use the Table of Contents feature in Word. For additional information on creating a table of contents, click </w:t>
      </w:r>
      <w:hyperlink r:id="rId1" w:history="1">
        <w:r w:rsidRPr="003D3FE1">
          <w:rPr>
            <w:rStyle w:val="Hyperlink"/>
            <w:rFonts w:eastAsiaTheme="majorEastAsia"/>
            <w:sz w:val="22"/>
            <w:szCs w:val="22"/>
          </w:rPr>
          <w:t>here</w:t>
        </w:r>
      </w:hyperlink>
      <w:r w:rsidRPr="003D3FE1">
        <w:rPr>
          <w:sz w:val="22"/>
          <w:szCs w:val="22"/>
        </w:rPr>
        <w:t xml:space="preserve">. </w:t>
      </w:r>
    </w:p>
    <w:p w14:paraId="5FE15DB6" w14:textId="77777777" w:rsidR="00A82120" w:rsidRDefault="00A82120" w:rsidP="00E216F1">
      <w:pPr>
        <w:pStyle w:val="CommentText"/>
      </w:pPr>
    </w:p>
    <w:p w14:paraId="13A30B11" w14:textId="24C976DA" w:rsidR="00A82120" w:rsidRDefault="00A82120" w:rsidP="00E216F1">
      <w:pPr>
        <w:pStyle w:val="CommentText"/>
        <w:rPr>
          <w:sz w:val="22"/>
          <w:szCs w:val="22"/>
        </w:rPr>
      </w:pPr>
      <w:r>
        <w:t xml:space="preserve">For information on updating the table of contents, click </w:t>
      </w:r>
      <w:hyperlink r:id="rId2" w:history="1">
        <w:r w:rsidRPr="00BF4570">
          <w:rPr>
            <w:rStyle w:val="Hyperlink"/>
            <w:sz w:val="20"/>
          </w:rPr>
          <w:t>here</w:t>
        </w:r>
      </w:hyperlink>
      <w:r>
        <w:t xml:space="preserve">, and for video resources from the Academic Success Center on formatting the table of contents, click </w:t>
      </w:r>
      <w:hyperlink r:id="rId3" w:history="1">
        <w:r w:rsidRPr="00BF4570">
          <w:rPr>
            <w:rStyle w:val="Hyperlink"/>
            <w:sz w:val="20"/>
          </w:rPr>
          <w:t>here</w:t>
        </w:r>
      </w:hyperlink>
      <w:r>
        <w:t>.</w:t>
      </w:r>
    </w:p>
    <w:p w14:paraId="31072B88" w14:textId="77777777" w:rsidR="00A82120" w:rsidRDefault="00A82120" w:rsidP="00E216F1">
      <w:pPr>
        <w:pStyle w:val="CommentText"/>
      </w:pPr>
    </w:p>
    <w:p w14:paraId="6BA45B06" w14:textId="77777777" w:rsidR="00A82120" w:rsidRDefault="00A82120" w:rsidP="00E216F1">
      <w:pPr>
        <w:pStyle w:val="CommentText"/>
      </w:pPr>
      <w:r>
        <w:t>Do not manually add headings into the Table of Contents. The headings in the table of contents are populated from the Styles gallery using the APA Level 1 and Heading 2 styles.</w:t>
      </w:r>
    </w:p>
    <w:p w14:paraId="1B44DD55" w14:textId="77777777" w:rsidR="00A82120" w:rsidRDefault="00A82120" w:rsidP="00E216F1">
      <w:pPr>
        <w:pStyle w:val="CommentText"/>
      </w:pPr>
    </w:p>
    <w:p w14:paraId="3BEBCBF0" w14:textId="77777777" w:rsidR="00A82120" w:rsidRDefault="00A82120" w:rsidP="00E216F1">
      <w:pPr>
        <w:pStyle w:val="CommentText"/>
      </w:pPr>
      <w:r>
        <w:t xml:space="preserve">Only include APA heading levels 1 and 2 in the table of contents. Use the Heading 2 style from the Styles gallery to add level two headings in the document. Update the table of contents to reflect any new level 2 headings added to document. </w:t>
      </w:r>
    </w:p>
    <w:p w14:paraId="75ACD8DC" w14:textId="63D50B1F" w:rsidR="00A82120" w:rsidRDefault="00A82120" w:rsidP="00E216F1">
      <w:pPr>
        <w:pStyle w:val="CommentText"/>
      </w:pPr>
    </w:p>
  </w:comment>
  <w:comment w:id="4" w:author="Northcentral University" w:date="2019-03-22T14:13:00Z" w:initials="NU">
    <w:p w14:paraId="3C172DCE" w14:textId="6585E87D" w:rsidR="00A82120" w:rsidRDefault="00A82120" w:rsidP="00E216F1">
      <w:pPr>
        <w:pStyle w:val="CommentText"/>
      </w:pPr>
      <w:r>
        <w:rPr>
          <w:rStyle w:val="CommentReference"/>
        </w:rPr>
        <w:annotationRef/>
      </w:r>
      <w:r>
        <w:t xml:space="preserve">For Academic Success Center resources on formatting the table of contents, click </w:t>
      </w:r>
      <w:hyperlink r:id="rId4" w:history="1">
        <w:r w:rsidRPr="005546CC">
          <w:rPr>
            <w:rStyle w:val="Hyperlink"/>
            <w:sz w:val="20"/>
          </w:rPr>
          <w:t>here</w:t>
        </w:r>
      </w:hyperlink>
      <w:r>
        <w:t>. For assistance, use the videos in the Tables and Headers tab and handouts in the Format tab.</w:t>
      </w:r>
    </w:p>
  </w:comment>
  <w:comment w:id="5" w:author="Northcentral University" w:date="2019-03-20T16:23:00Z" w:initials="NU">
    <w:p w14:paraId="03085767" w14:textId="77777777" w:rsidR="00A82120" w:rsidRPr="003D3FE1" w:rsidRDefault="00A82120" w:rsidP="00E216F1">
      <w:pPr>
        <w:pStyle w:val="CommentText"/>
      </w:pPr>
      <w:r>
        <w:rPr>
          <w:rStyle w:val="CommentReference"/>
        </w:rPr>
        <w:annotationRef/>
      </w:r>
      <w:r w:rsidRPr="003D3FE1">
        <w:t>Ensure the headings in the table of contents match those</w:t>
      </w:r>
      <w:r>
        <w:t xml:space="preserve"> in the document. Please note the </w:t>
      </w:r>
      <w:r w:rsidRPr="003D3FE1">
        <w:t>place holders are included in this table of contents:</w:t>
      </w:r>
    </w:p>
    <w:p w14:paraId="720DB80C" w14:textId="77777777" w:rsidR="00A82120" w:rsidRPr="003D3FE1" w:rsidRDefault="00A82120" w:rsidP="00E216F1">
      <w:pPr>
        <w:pStyle w:val="CommentText"/>
      </w:pPr>
    </w:p>
    <w:p w14:paraId="135A95F5" w14:textId="77777777" w:rsidR="00A82120" w:rsidRPr="003D3FE1" w:rsidRDefault="00A82120" w:rsidP="00E216F1">
      <w:pPr>
        <w:pStyle w:val="CommentText"/>
      </w:pPr>
      <w:r w:rsidRPr="003D3FE1">
        <w:tab/>
        <w:t>“XXX” under Chapter 2 must be replaced with the themes generated from the integrative critical review of the literature.</w:t>
      </w:r>
    </w:p>
    <w:p w14:paraId="15378A49" w14:textId="77777777" w:rsidR="00A82120" w:rsidRPr="003D3FE1" w:rsidRDefault="00A82120" w:rsidP="00E216F1">
      <w:pPr>
        <w:pStyle w:val="CommentText"/>
      </w:pPr>
    </w:p>
    <w:p w14:paraId="0EC0C16E" w14:textId="77777777" w:rsidR="00A82120" w:rsidRPr="003D3FE1" w:rsidRDefault="00A82120" w:rsidP="00E216F1">
      <w:pPr>
        <w:pStyle w:val="CommentText"/>
      </w:pPr>
      <w:r w:rsidRPr="003D3FE1">
        <w:tab/>
        <w:t>If your study is qualitative, “Operational Definitions of Variables” under Chapter 3 must be deleted.</w:t>
      </w:r>
    </w:p>
    <w:p w14:paraId="13C94133" w14:textId="77777777" w:rsidR="00A82120" w:rsidRPr="003D3FE1" w:rsidRDefault="00A82120" w:rsidP="00E216F1">
      <w:pPr>
        <w:pStyle w:val="CommentText"/>
      </w:pPr>
    </w:p>
    <w:p w14:paraId="2AD709C3" w14:textId="77777777" w:rsidR="00A82120" w:rsidRPr="003D3FE1" w:rsidRDefault="00A82120" w:rsidP="00E216F1">
      <w:pPr>
        <w:pStyle w:val="CommentText"/>
      </w:pPr>
      <w:r w:rsidRPr="003D3FE1">
        <w:tab/>
        <w:t xml:space="preserve">“XXX” under Chapter 4 must be replaced with “Trustworthiness” for a qualitative study, “Validity and Reliability” for a quantitative study, and “Trustworthiness/Validity and Reliability” for a mixed methods study. </w:t>
      </w:r>
    </w:p>
    <w:p w14:paraId="169E3537" w14:textId="77777777" w:rsidR="00A82120" w:rsidRPr="003D3FE1" w:rsidRDefault="00A82120" w:rsidP="00E216F1">
      <w:pPr>
        <w:pStyle w:val="CommentText"/>
      </w:pPr>
    </w:p>
    <w:p w14:paraId="4E6C3B5F" w14:textId="77777777" w:rsidR="00A82120" w:rsidRPr="003D3FE1" w:rsidRDefault="00A82120" w:rsidP="00E216F1">
      <w:pPr>
        <w:pStyle w:val="CommentText"/>
      </w:pPr>
      <w:r w:rsidRPr="003D3FE1">
        <w:tab/>
        <w:t>The number of research questions listed under Chapter 4 must align with the number of research questions in your study.</w:t>
      </w:r>
    </w:p>
    <w:p w14:paraId="292E94CA" w14:textId="77777777" w:rsidR="00A82120" w:rsidRPr="003D3FE1" w:rsidRDefault="00A82120" w:rsidP="00E216F1">
      <w:pPr>
        <w:pStyle w:val="CommentText"/>
      </w:pPr>
    </w:p>
    <w:p w14:paraId="7B0EC4B9" w14:textId="77777777" w:rsidR="00A82120" w:rsidRDefault="00A82120" w:rsidP="00E216F1">
      <w:pPr>
        <w:pStyle w:val="CommentText"/>
      </w:pPr>
      <w:r w:rsidRPr="003D3FE1">
        <w:tab/>
        <w:t>Under Appendices, each “XXX” must be replaced with the titles of the appendix.</w:t>
      </w:r>
    </w:p>
  </w:comment>
  <w:comment w:id="11" w:author="Northcentral University" w:date="2019-03-20T16:24:00Z" w:initials="NU">
    <w:p w14:paraId="6BEFC6A6" w14:textId="25549CBE" w:rsidR="00A70B05" w:rsidRDefault="00A82120" w:rsidP="00E216F1">
      <w:r>
        <w:rPr>
          <w:rStyle w:val="CommentReference"/>
        </w:rPr>
        <w:annotationRef/>
      </w:r>
      <w:r w:rsidR="00A70B05" w:rsidRPr="00A70B05">
        <w:t xml:space="preserve">The words </w:t>
      </w:r>
      <w:r w:rsidR="00A70B05" w:rsidRPr="00A70B05">
        <w:rPr>
          <w:b/>
        </w:rPr>
        <w:t>List of Tables</w:t>
      </w:r>
      <w:r w:rsidR="00A70B05" w:rsidRPr="00A70B05">
        <w:t xml:space="preserve"> should be centered, bolded, and begin on its own page</w:t>
      </w:r>
    </w:p>
    <w:p w14:paraId="1370FB8C" w14:textId="77777777" w:rsidR="00A70B05" w:rsidRDefault="00A70B05" w:rsidP="00E216F1"/>
    <w:p w14:paraId="2EF1C9C8" w14:textId="68A4C045" w:rsidR="00A82120" w:rsidRDefault="00A82120" w:rsidP="00E216F1">
      <w:r w:rsidRPr="00D96395">
        <w:t>Use the Table of Figures feature</w:t>
      </w:r>
      <w:r w:rsidRPr="00D96395">
        <w:rPr>
          <w:rStyle w:val="CommentReference"/>
          <w:sz w:val="22"/>
        </w:rPr>
        <w:annotationRef/>
      </w:r>
      <w:r w:rsidRPr="00D96395">
        <w:t xml:space="preserve"> in Word and select “Table” as the caption label. For additional information and guidance, click </w:t>
      </w:r>
      <w:hyperlink r:id="rId5" w:history="1">
        <w:r w:rsidRPr="00D96395">
          <w:rPr>
            <w:rStyle w:val="Hyperlink"/>
            <w:sz w:val="22"/>
          </w:rPr>
          <w:t>here</w:t>
        </w:r>
      </w:hyperlink>
      <w:r w:rsidRPr="00D96395">
        <w:t>.</w:t>
      </w:r>
      <w:r>
        <w:t xml:space="preserve">  </w:t>
      </w:r>
    </w:p>
    <w:p w14:paraId="26FF4CDD" w14:textId="77777777" w:rsidR="00A82120" w:rsidRDefault="00A82120" w:rsidP="00E216F1"/>
    <w:p w14:paraId="52F1DBBF" w14:textId="53CEEF18" w:rsidR="00A82120" w:rsidRDefault="00A82120" w:rsidP="00E216F1">
      <w:r>
        <w:t>Tip: For formatting the caption for tables, table headings should be double spaced and placed above the table. The word “Table” and the number should be bolded. The table title is in title case and italics.</w:t>
      </w:r>
    </w:p>
    <w:p w14:paraId="009DE805" w14:textId="0CD6C990" w:rsidR="00A82120" w:rsidRPr="00D96395" w:rsidRDefault="00A82120" w:rsidP="00E216F1"/>
  </w:comment>
  <w:comment w:id="12" w:author="Northcentral University" w:date="2019-03-26T10:11:00Z" w:initials="NU">
    <w:p w14:paraId="6EAF60F8" w14:textId="5E22C730" w:rsidR="00A82120" w:rsidRDefault="00A82120" w:rsidP="00E216F1">
      <w:r>
        <w:rPr>
          <w:rStyle w:val="CommentReference"/>
        </w:rPr>
        <w:annotationRef/>
      </w:r>
      <w:r w:rsidRPr="000245AE">
        <w:rPr>
          <w:rStyle w:val="Hyperlink"/>
          <w:color w:val="000000" w:themeColor="text1"/>
          <w:sz w:val="20"/>
          <w:u w:val="none"/>
        </w:rPr>
        <w:t>Click</w:t>
      </w:r>
      <w:r w:rsidRPr="000245AE">
        <w:rPr>
          <w:rStyle w:val="Hyperlink"/>
          <w:sz w:val="20"/>
          <w:u w:val="none"/>
        </w:rPr>
        <w:t xml:space="preserve"> </w:t>
      </w:r>
      <w:hyperlink r:id="rId6" w:history="1">
        <w:r>
          <w:rPr>
            <w:rStyle w:val="Hyperlink"/>
            <w:sz w:val="20"/>
          </w:rPr>
          <w:t>h</w:t>
        </w:r>
        <w:r w:rsidRPr="00517355">
          <w:rPr>
            <w:rStyle w:val="Hyperlink"/>
            <w:sz w:val="20"/>
          </w:rPr>
          <w:t>ere</w:t>
        </w:r>
      </w:hyperlink>
      <w:r>
        <w:t xml:space="preserve"> to review a video from the Academic Success Center on creating the List of Tables.</w:t>
      </w:r>
    </w:p>
  </w:comment>
  <w:comment w:id="14" w:author="Northcentral University" w:date="2019-03-20T16:25:00Z" w:initials="NU">
    <w:p w14:paraId="757D7083" w14:textId="2EAD6E9B" w:rsidR="00A70B05" w:rsidRDefault="00A82120" w:rsidP="00E216F1">
      <w:pPr>
        <w:pStyle w:val="CommentText"/>
      </w:pPr>
      <w:r>
        <w:rPr>
          <w:rStyle w:val="CommentReference"/>
        </w:rPr>
        <w:annotationRef/>
      </w:r>
      <w:r w:rsidR="00A70B05" w:rsidRPr="00A70B05">
        <w:t xml:space="preserve">The words </w:t>
      </w:r>
      <w:r w:rsidR="00A70B05" w:rsidRPr="00A70B05">
        <w:rPr>
          <w:b/>
        </w:rPr>
        <w:t>List of Figures</w:t>
      </w:r>
      <w:r w:rsidR="00A70B05" w:rsidRPr="00A70B05">
        <w:t xml:space="preserve"> should be centered, bolded, and begin on its own page</w:t>
      </w:r>
    </w:p>
    <w:p w14:paraId="38C54E52" w14:textId="77777777" w:rsidR="00A70B05" w:rsidRDefault="00A70B05" w:rsidP="00E216F1">
      <w:pPr>
        <w:pStyle w:val="CommentText"/>
      </w:pPr>
    </w:p>
    <w:p w14:paraId="431039FA" w14:textId="68524F9E" w:rsidR="00A82120" w:rsidRDefault="00A82120" w:rsidP="00E216F1">
      <w:pPr>
        <w:pStyle w:val="CommentText"/>
      </w:pPr>
      <w:r w:rsidRPr="003D3FE1">
        <w:t xml:space="preserve">Use the Table of Figures feature in Word and select “Figure” as the caption label. For additional information and guidance, click </w:t>
      </w:r>
      <w:hyperlink r:id="rId7" w:history="1">
        <w:r w:rsidRPr="003D3FE1">
          <w:rPr>
            <w:rStyle w:val="Hyperlink"/>
            <w:rFonts w:eastAsiaTheme="majorEastAsia" w:cs="Times New Roman"/>
            <w:sz w:val="22"/>
            <w:szCs w:val="24"/>
          </w:rPr>
          <w:t>here</w:t>
        </w:r>
      </w:hyperlink>
      <w:r w:rsidRPr="003D3FE1">
        <w:t>.</w:t>
      </w:r>
    </w:p>
    <w:p w14:paraId="1E66A753" w14:textId="77777777" w:rsidR="00A82120" w:rsidRDefault="00A82120" w:rsidP="00E216F1">
      <w:pPr>
        <w:pStyle w:val="CommentText"/>
      </w:pPr>
    </w:p>
    <w:p w14:paraId="479DF263" w14:textId="352A4F63" w:rsidR="00A82120" w:rsidRDefault="00A82120" w:rsidP="00E216F1">
      <w:r>
        <w:rPr>
          <w:sz w:val="22"/>
        </w:rPr>
        <w:t>Tip: For f</w:t>
      </w:r>
      <w:r>
        <w:t>ormatting the caption for figures, figure headings should be double spaced and placed above the figure. The word “Figure” and the number should be bolded. The figure title is in title case and italics.</w:t>
      </w:r>
    </w:p>
    <w:p w14:paraId="44DAB034" w14:textId="35B61305" w:rsidR="00A82120" w:rsidRDefault="00A82120" w:rsidP="00E216F1">
      <w:pPr>
        <w:pStyle w:val="CommentText"/>
      </w:pPr>
    </w:p>
  </w:comment>
  <w:comment w:id="15" w:author="Northcentral University" w:date="2019-03-26T08:55:00Z" w:initials="NU">
    <w:p w14:paraId="30E1CFE5" w14:textId="3352E5C8" w:rsidR="00A82120" w:rsidRDefault="00A82120" w:rsidP="00E216F1">
      <w:pPr>
        <w:pStyle w:val="CommentText"/>
      </w:pPr>
      <w:r w:rsidRPr="00674290">
        <w:rPr>
          <w:rStyle w:val="CommentReference"/>
          <w:color w:val="000000" w:themeColor="text1"/>
        </w:rPr>
        <w:annotationRef/>
      </w:r>
      <w:r w:rsidRPr="00674290">
        <w:rPr>
          <w:rStyle w:val="Hyperlink"/>
          <w:rFonts w:eastAsiaTheme="majorEastAsia"/>
          <w:color w:val="000000" w:themeColor="text1"/>
          <w:sz w:val="20"/>
          <w:u w:val="none"/>
        </w:rPr>
        <w:t xml:space="preserve">Click </w:t>
      </w:r>
      <w:hyperlink r:id="rId8" w:history="1">
        <w:r>
          <w:rPr>
            <w:rStyle w:val="Hyperlink"/>
            <w:rFonts w:eastAsiaTheme="majorEastAsia"/>
            <w:sz w:val="20"/>
          </w:rPr>
          <w:t>h</w:t>
        </w:r>
        <w:r w:rsidRPr="00517355">
          <w:rPr>
            <w:rStyle w:val="Hyperlink"/>
            <w:rFonts w:eastAsiaTheme="majorEastAsia"/>
            <w:sz w:val="20"/>
          </w:rPr>
          <w:t>ere</w:t>
        </w:r>
      </w:hyperlink>
      <w:r>
        <w:t xml:space="preserve"> to review a video on creating the List of Figures.</w:t>
      </w:r>
    </w:p>
  </w:comment>
  <w:comment w:id="22" w:author="Northcentral University" w:date="2020-09-20T19:11:00Z" w:initials="NU">
    <w:p w14:paraId="4C67A5E5" w14:textId="77777777" w:rsidR="00A82120" w:rsidRPr="00352C63" w:rsidRDefault="00A82120" w:rsidP="00E216F1">
      <w:pPr>
        <w:pStyle w:val="CommentText"/>
      </w:pPr>
      <w:r>
        <w:rPr>
          <w:rStyle w:val="CommentReference"/>
        </w:rPr>
        <w:annotationRef/>
      </w:r>
      <w:r w:rsidRPr="00352C63">
        <w:t>When preparing pagination, lowercase Roman numerals are used for the front matter pages prior to the first page of Chapter 1.</w:t>
      </w:r>
    </w:p>
    <w:p w14:paraId="3F542373" w14:textId="77777777" w:rsidR="00A82120" w:rsidRPr="00352C63" w:rsidRDefault="00A82120" w:rsidP="00E216F1">
      <w:pPr>
        <w:pStyle w:val="CommentText"/>
      </w:pPr>
    </w:p>
    <w:p w14:paraId="19E0C3C7" w14:textId="1992C6EF" w:rsidR="00A82120" w:rsidRPr="00352C63" w:rsidRDefault="00A82120" w:rsidP="00E216F1">
      <w:pPr>
        <w:pStyle w:val="CommentText"/>
      </w:pPr>
      <w:r w:rsidRPr="00352C63">
        <w:t>The Roman numerals need to be centered and placed in the footer of each front matter page.</w:t>
      </w:r>
    </w:p>
    <w:p w14:paraId="5EC36A54" w14:textId="77777777" w:rsidR="00A82120" w:rsidRPr="00352C63" w:rsidRDefault="00A82120" w:rsidP="00E216F1">
      <w:pPr>
        <w:pStyle w:val="CommentText"/>
      </w:pPr>
    </w:p>
    <w:p w14:paraId="09D30BD5" w14:textId="2758ED42" w:rsidR="00A82120" w:rsidRPr="00352C63" w:rsidRDefault="00A82120" w:rsidP="00E216F1">
      <w:pPr>
        <w:pStyle w:val="CommentText"/>
      </w:pPr>
      <w:r w:rsidRPr="00352C63">
        <w:t>Starting in Chapter 1, page numbers need to be placed at the upper right of each page header.</w:t>
      </w:r>
    </w:p>
    <w:p w14:paraId="0079B2C4" w14:textId="77777777" w:rsidR="00A82120" w:rsidRDefault="00A82120" w:rsidP="00E216F1">
      <w:pPr>
        <w:pStyle w:val="ListParagraph"/>
      </w:pPr>
    </w:p>
    <w:p w14:paraId="57CBA826" w14:textId="0DBD0441" w:rsidR="00A82120" w:rsidRPr="00E36D54" w:rsidRDefault="00A82120" w:rsidP="00E216F1">
      <w:pPr>
        <w:pStyle w:val="CommentText"/>
        <w:rPr>
          <w:color w:val="000000" w:themeColor="text1"/>
        </w:rPr>
      </w:pPr>
      <w:r w:rsidRPr="00E36D54">
        <w:t xml:space="preserve">Chapter headings are formatted as Level 1. </w:t>
      </w:r>
      <w:r>
        <w:t xml:space="preserve">Review a formatting APA headings video in the Academic Success Center </w:t>
      </w:r>
      <w:hyperlink r:id="rId9" w:history="1">
        <w:r w:rsidRPr="00B741DB">
          <w:rPr>
            <w:rStyle w:val="Hyperlink"/>
            <w:sz w:val="22"/>
          </w:rPr>
          <w:t>here</w:t>
        </w:r>
      </w:hyperlink>
      <w:r>
        <w:t xml:space="preserve">. </w:t>
      </w:r>
    </w:p>
    <w:p w14:paraId="3AFE9452" w14:textId="77777777" w:rsidR="00A82120" w:rsidRDefault="00A82120" w:rsidP="00E216F1">
      <w:pPr>
        <w:pStyle w:val="CommentText"/>
      </w:pPr>
    </w:p>
    <w:p w14:paraId="68113F8B" w14:textId="538CDCEA" w:rsidR="00A82120" w:rsidRDefault="00A82120" w:rsidP="00E216F1">
      <w:pPr>
        <w:pStyle w:val="CommentText"/>
      </w:pPr>
      <w:r w:rsidRPr="00B958F2">
        <w:t xml:space="preserve"> </w:t>
      </w:r>
      <w:r w:rsidRPr="00DF0C88">
        <w:t>APA Style recommends one space between sentences.</w:t>
      </w:r>
    </w:p>
  </w:comment>
  <w:comment w:id="29" w:author="Northcentral University" w:date="2019-03-20T16:29:00Z" w:initials="NU">
    <w:p w14:paraId="224D3168" w14:textId="572A31F8" w:rsidR="00A82120" w:rsidRPr="003D3FE1" w:rsidRDefault="00A82120" w:rsidP="00E216F1">
      <w:pPr>
        <w:pStyle w:val="CommentText"/>
      </w:pPr>
      <w:r>
        <w:rPr>
          <w:rStyle w:val="CommentReference"/>
        </w:rPr>
        <w:annotationRef/>
      </w:r>
      <w:r w:rsidRPr="003D3FE1">
        <w:rPr>
          <w:rStyle w:val="CommentReference"/>
          <w:sz w:val="22"/>
          <w:szCs w:val="22"/>
        </w:rPr>
        <w:annotationRef/>
      </w:r>
      <w:r w:rsidRPr="003D3FE1">
        <w:t xml:space="preserve">Tip: Applied dissertations should be practice-based. The documented problem might be a practical problem or issue in the profession or study context for which there is not already an acceptable solution. When defining the problem, a clear distinction must be drawn between what exists currently and what is desired. An applied study does not necessarily require generalizable results beyond the study site; however, it must address a problem relevant and exists outside of the study site. </w:t>
      </w:r>
    </w:p>
    <w:p w14:paraId="066D1AE8" w14:textId="77777777" w:rsidR="00A82120" w:rsidRPr="003D3FE1" w:rsidRDefault="00A82120" w:rsidP="00E216F1">
      <w:pPr>
        <w:pStyle w:val="CommentText"/>
      </w:pPr>
    </w:p>
    <w:p w14:paraId="22ADEBA2" w14:textId="06EEAC1A" w:rsidR="00A82120" w:rsidRPr="003D3FE1" w:rsidRDefault="00A82120" w:rsidP="00E216F1">
      <w:pPr>
        <w:pStyle w:val="CommentText"/>
      </w:pPr>
      <w:r w:rsidRPr="003D3FE1">
        <w:t>Similarly, a PhD dissertation must focus on a problem relevant and exists outside o</w:t>
      </w:r>
      <w:r>
        <w:t xml:space="preserve">f the study site. Additionally, </w:t>
      </w:r>
      <w:r w:rsidRPr="001E1D9E">
        <w:rPr>
          <w:color w:val="000000" w:themeColor="text1"/>
        </w:rPr>
        <w:t xml:space="preserve">the study </w:t>
      </w:r>
      <w:r w:rsidRPr="003D3FE1">
        <w:t>must make a substantive, scholarly contribution to both the research and theory.</w:t>
      </w:r>
    </w:p>
    <w:p w14:paraId="52C5FE41" w14:textId="10B7D404" w:rsidR="00A82120" w:rsidRDefault="00A82120" w:rsidP="00E216F1">
      <w:pPr>
        <w:pStyle w:val="CommentText"/>
      </w:pPr>
    </w:p>
  </w:comment>
  <w:comment w:id="30" w:author="Northcentral University" w:date="2019-03-20T16:35:00Z" w:initials="NU">
    <w:p w14:paraId="6EBAAE33" w14:textId="633B5ACE" w:rsidR="00A82120" w:rsidRDefault="00A82120" w:rsidP="00E216F1">
      <w:pPr>
        <w:pStyle w:val="CommentText"/>
      </w:pPr>
      <w:r>
        <w:rPr>
          <w:rStyle w:val="CommentReference"/>
        </w:rPr>
        <w:annotationRef/>
      </w:r>
      <w:r w:rsidRPr="003D3FE1">
        <w:t>Tip: Review the limitations and calls for future research in the relevant scholarly literature for guidance in identifying a problem.</w:t>
      </w:r>
    </w:p>
  </w:comment>
  <w:comment w:id="31" w:author="Northcentral University" w:date="2019-03-20T16:35:00Z" w:initials="NU">
    <w:p w14:paraId="1CB5C658" w14:textId="278D10ED" w:rsidR="00A82120" w:rsidRDefault="00A82120" w:rsidP="00E216F1">
      <w:pPr>
        <w:pStyle w:val="CommentText"/>
      </w:pPr>
      <w:r>
        <w:rPr>
          <w:rStyle w:val="CommentReference"/>
        </w:rPr>
        <w:annotationRef/>
      </w:r>
      <w:r w:rsidRPr="002C71CA">
        <w:t xml:space="preserve">Tip: There are a couple of group sessions in the Academic Success Center per week in which students can engage with a live academic coach as well as other students who share the goal of enhancing their problem statement development skills. Learn more about this session and find the link to register </w:t>
      </w:r>
      <w:hyperlink r:id="rId10" w:history="1">
        <w:r w:rsidRPr="002C71CA">
          <w:rPr>
            <w:rStyle w:val="Hyperlink"/>
            <w:rFonts w:eastAsiaTheme="majorEastAsia"/>
            <w:sz w:val="20"/>
          </w:rPr>
          <w:t>here.</w:t>
        </w:r>
      </w:hyperlink>
    </w:p>
  </w:comment>
  <w:comment w:id="35" w:author="Northcentral University" w:date="2019-03-26T09:07:00Z" w:initials="NU">
    <w:p w14:paraId="59E85B33" w14:textId="1652A180" w:rsidR="00A82120" w:rsidRDefault="00A82120" w:rsidP="00E216F1">
      <w:pPr>
        <w:pStyle w:val="CommentText"/>
      </w:pPr>
      <w:r>
        <w:rPr>
          <w:rStyle w:val="CommentReference"/>
        </w:rPr>
        <w:annotationRef/>
      </w:r>
      <w:r w:rsidRPr="00186728">
        <w:t xml:space="preserve">Tip: The Academic Success Center has a weekly group session on Purpose Statements. Learn more about this session and find the link to register </w:t>
      </w:r>
      <w:hyperlink r:id="rId11" w:history="1">
        <w:r w:rsidRPr="00186728">
          <w:rPr>
            <w:rStyle w:val="Hyperlink"/>
            <w:rFonts w:eastAsiaTheme="majorEastAsia"/>
            <w:sz w:val="20"/>
          </w:rPr>
          <w:t>here.</w:t>
        </w:r>
      </w:hyperlink>
    </w:p>
  </w:comment>
  <w:comment w:id="45" w:author="Northcentral University" w:date="2019-03-20T16:37:00Z" w:initials="NU">
    <w:p w14:paraId="26E9CF4E" w14:textId="5DEA1FEF" w:rsidR="00A82120" w:rsidRDefault="00A82120" w:rsidP="00E216F1">
      <w:pPr>
        <w:pStyle w:val="CommentText"/>
      </w:pPr>
      <w:r>
        <w:rPr>
          <w:rStyle w:val="CommentReference"/>
        </w:rPr>
        <w:annotationRef/>
      </w:r>
      <w:r w:rsidRPr="003D3FE1">
        <w:t>Tip: Research questions beginning with “To what extent…” or “Under what conditions…” yield more meaningful data than questions that generate yes/no responses such as “Is Variable 1 significantly related to Variable 2?”</w:t>
      </w:r>
    </w:p>
  </w:comment>
  <w:comment w:id="50" w:author="Northcentral University" w:date="2019-03-20T16:40:00Z" w:initials="NU">
    <w:p w14:paraId="3EE08BB1" w14:textId="0F441F88" w:rsidR="00A82120" w:rsidRDefault="00A82120" w:rsidP="00E216F1">
      <w:pPr>
        <w:pStyle w:val="CommentText"/>
      </w:pPr>
      <w:r>
        <w:rPr>
          <w:rStyle w:val="CommentReference"/>
        </w:rPr>
        <w:annotationRef/>
      </w:r>
      <w:r w:rsidRPr="003D3FE1">
        <w:t>Tip: Consider the professional and academic audiences who might be interested in the study results and why.</w:t>
      </w:r>
    </w:p>
  </w:comment>
  <w:comment w:id="56" w:author="Nate Bachmeier [AWS-SA]" w:date="2023-05-13T16:39:00Z" w:initials="NB[S">
    <w:p w14:paraId="2655106B" w14:textId="77777777" w:rsidR="007511B3" w:rsidRDefault="007511B3" w:rsidP="00B21412">
      <w:pPr>
        <w:pStyle w:val="CommentText"/>
        <w:ind w:firstLine="0"/>
      </w:pPr>
      <w:r>
        <w:rPr>
          <w:rStyle w:val="CommentReference"/>
        </w:rPr>
        <w:annotationRef/>
      </w:r>
      <w:r>
        <w:t>Input one definition and one citation per concept</w:t>
      </w:r>
    </w:p>
  </w:comment>
  <w:comment w:id="62" w:author="Northcentral University" w:date="2019-03-20T16:58:00Z" w:initials="NU">
    <w:p w14:paraId="77966D82" w14:textId="2744215F" w:rsidR="00A82120" w:rsidRDefault="00A82120" w:rsidP="00E216F1">
      <w:pPr>
        <w:pStyle w:val="CommentText"/>
      </w:pPr>
      <w:r>
        <w:rPr>
          <w:rStyle w:val="CommentReference"/>
        </w:rPr>
        <w:annotationRef/>
      </w:r>
      <w:r w:rsidRPr="003D3FE1">
        <w:t>Tip: Think of Chapter 2 as a funnel and lead the reader from the broad context of the study to an explanation of why this specific study is needed.</w:t>
      </w:r>
    </w:p>
  </w:comment>
  <w:comment w:id="63" w:author="Northcentral University" w:date="2019-03-20T16:59:00Z" w:initials="NU">
    <w:p w14:paraId="7BD26D00" w14:textId="0621A3EE" w:rsidR="00A82120" w:rsidRDefault="00A82120" w:rsidP="00E216F1">
      <w:pPr>
        <w:pStyle w:val="CommentText"/>
      </w:pPr>
      <w:r>
        <w:rPr>
          <w:rStyle w:val="CommentReference"/>
        </w:rPr>
        <w:annotationRef/>
      </w:r>
      <w:r w:rsidRPr="003D3FE1">
        <w:t>Tip: To ensure</w:t>
      </w:r>
      <w:r w:rsidRPr="00A74F97">
        <w:rPr>
          <w:sz w:val="24"/>
        </w:rPr>
        <w:t xml:space="preserve"> </w:t>
      </w:r>
      <w:r w:rsidRPr="00A74F97">
        <w:t>your</w:t>
      </w:r>
      <w:r w:rsidRPr="003D3FE1">
        <w:t xml:space="preserve"> study is relevant and current, continue to expand and update the literature review through the final dissertation manuscript draft.</w:t>
      </w:r>
    </w:p>
  </w:comment>
  <w:comment w:id="65" w:author="Northcentral University" w:date="2019-03-20T16:58:00Z" w:initials="NU">
    <w:p w14:paraId="69AC55F0" w14:textId="38D1CA79" w:rsidR="00A82120" w:rsidRDefault="00A82120" w:rsidP="00E216F1">
      <w:pPr>
        <w:pStyle w:val="CommentText"/>
      </w:pPr>
      <w:r>
        <w:rPr>
          <w:rStyle w:val="CommentReference"/>
        </w:rPr>
        <w:annotationRef/>
      </w:r>
      <w:r w:rsidRPr="007B24DA">
        <w:t xml:space="preserve">The Academic Success Center has a weekly group session on Synthesis and Analysis. Learn more about this session and find the link to register </w:t>
      </w:r>
      <w:hyperlink r:id="rId12" w:history="1">
        <w:r w:rsidRPr="007B24DA">
          <w:rPr>
            <w:rStyle w:val="Hyperlink"/>
            <w:rFonts w:eastAsiaTheme="majorEastAsia"/>
            <w:sz w:val="20"/>
          </w:rPr>
          <w:t>here.</w:t>
        </w:r>
      </w:hyperlink>
    </w:p>
  </w:comment>
  <w:comment w:id="64" w:author="Northcentral University" w:date="2019-03-20T16:58:00Z" w:initials="NU">
    <w:p w14:paraId="3A4ABB0E" w14:textId="577FB1E4" w:rsidR="00A82120" w:rsidRPr="003D3FE1" w:rsidRDefault="00A82120" w:rsidP="00E216F1">
      <w:pPr>
        <w:pStyle w:val="CommentText"/>
      </w:pPr>
      <w:r>
        <w:rPr>
          <w:rStyle w:val="CommentReference"/>
        </w:rPr>
        <w:annotationRef/>
      </w:r>
      <w:r w:rsidRPr="00314926">
        <w:rPr>
          <w:rStyle w:val="CommentReference"/>
          <w:sz w:val="22"/>
          <w:szCs w:val="22"/>
        </w:rPr>
        <w:annotationRef/>
      </w:r>
      <w:r w:rsidRPr="00314926">
        <w:t>Tip: For exemplars on what synthesis and critical analysis look like, try searching for published literature using the following terms “critical review of the literature [school]”, inserting the name of your school.</w:t>
      </w:r>
      <w:r w:rsidRPr="003D3FE1">
        <w:t xml:space="preserve"> </w:t>
      </w:r>
    </w:p>
    <w:p w14:paraId="575694B2" w14:textId="2F93519F" w:rsidR="00A82120" w:rsidRDefault="00A82120" w:rsidP="00E216F1">
      <w:pPr>
        <w:pStyle w:val="CommentText"/>
      </w:pPr>
    </w:p>
  </w:comment>
  <w:comment w:id="72" w:author="Nate Bachmeier [AWS-SA]" w:date="2023-05-14T00:59:00Z" w:initials="NB[S">
    <w:p w14:paraId="4120A603" w14:textId="77777777" w:rsidR="006A5C6E" w:rsidRDefault="006A5C6E" w:rsidP="00E8233A">
      <w:pPr>
        <w:pStyle w:val="CommentText"/>
        <w:ind w:firstLine="0"/>
      </w:pPr>
      <w:r>
        <w:rPr>
          <w:rStyle w:val="CommentReference"/>
        </w:rPr>
        <w:annotationRef/>
      </w:r>
      <w:r>
        <w:t>Replace examples</w:t>
      </w:r>
    </w:p>
  </w:comment>
  <w:comment w:id="104" w:author="Northcentral University" w:date="2019-03-20T17:08:00Z" w:initials="NU">
    <w:p w14:paraId="4FB5E0D1" w14:textId="5AEB9DC6" w:rsidR="00A82120" w:rsidRDefault="00A82120" w:rsidP="00E216F1">
      <w:pPr>
        <w:pStyle w:val="CommentText"/>
      </w:pPr>
      <w:r>
        <w:rPr>
          <w:rStyle w:val="CommentReference"/>
        </w:rPr>
        <w:annotationRef/>
      </w:r>
      <w:r w:rsidRPr="003D3FE1">
        <w:t>Tip: In essence, the summary is the “take-home” message of the integrative critical review of the literature with a specific emphasis on how the literature supports the need for your study.</w:t>
      </w:r>
    </w:p>
  </w:comment>
  <w:comment w:id="119" w:author="Northcentral University" w:date="2019-03-20T17:09:00Z" w:initials="NU">
    <w:p w14:paraId="246B732A" w14:textId="65019DFB" w:rsidR="00A82120" w:rsidRDefault="00A82120" w:rsidP="00E216F1">
      <w:pPr>
        <w:pStyle w:val="CommentText"/>
      </w:pPr>
      <w:r>
        <w:rPr>
          <w:rStyle w:val="CommentReference"/>
        </w:rPr>
        <w:annotationRef/>
      </w:r>
      <w:r w:rsidRPr="003D3FE1">
        <w:t>Tip: Depending on the study design, the population might include but not be limited to a group of people, a set of organizations, documents, or archived data.</w:t>
      </w:r>
    </w:p>
  </w:comment>
  <w:comment w:id="120" w:author="Northcentral University" w:date="2019-03-20T17:09:00Z" w:initials="NU">
    <w:p w14:paraId="4A9B171C" w14:textId="223C38C0" w:rsidR="00A82120" w:rsidRDefault="00A82120" w:rsidP="00E216F1">
      <w:pPr>
        <w:pStyle w:val="CommentText"/>
      </w:pPr>
      <w:r>
        <w:rPr>
          <w:rStyle w:val="CommentReference"/>
        </w:rPr>
        <w:annotationRef/>
      </w:r>
      <w:r w:rsidRPr="003D3FE1">
        <w:t>Tip: Many qualitative and mixed methods studies require multiple sources of data. Describe how the data will be (proposal) or were (manuscript) obtained from each source.</w:t>
      </w:r>
    </w:p>
  </w:comment>
  <w:comment w:id="125" w:author="Northcentral University" w:date="2019-03-20T17:10:00Z" w:initials="NU">
    <w:p w14:paraId="0F1CD153" w14:textId="3FCA19CF" w:rsidR="00A82120" w:rsidRPr="003D3FE1" w:rsidRDefault="00A82120" w:rsidP="00E216F1">
      <w:pPr>
        <w:pStyle w:val="ListParagraph"/>
      </w:pPr>
      <w:r>
        <w:rPr>
          <w:rStyle w:val="CommentReference"/>
        </w:rPr>
        <w:annotationRef/>
      </w:r>
      <w:r w:rsidRPr="003D3FE1">
        <w:t>Tip: In quantitative studies, the development of a new instrument is discouraged due to the time and skills required to create a valid and reliable instrument. A thorough and extensive search of the literature should be done to locate an appropriate psychometrically sound instrument. However, if such an instrument is not located after a thorough search, and you plan to develop a new instrument, consult survey item and instrument development resources and plan piloting and validation procedures. Describe the development process in detail and provide evidence of the instrument’s validity and reliabilit</w:t>
      </w:r>
      <w:r>
        <w:t xml:space="preserve">y. Include the final instrument </w:t>
      </w:r>
      <w:r w:rsidRPr="003D3FE1">
        <w:t>developed based on those findings. The evidence of validity and reliability should be reported in Chapter 4.</w:t>
      </w:r>
    </w:p>
    <w:p w14:paraId="5F972262" w14:textId="77777777" w:rsidR="00A82120" w:rsidRPr="003D3FE1" w:rsidRDefault="00A82120" w:rsidP="00E216F1">
      <w:pPr>
        <w:pStyle w:val="ListParagraph"/>
      </w:pPr>
    </w:p>
    <w:p w14:paraId="75864CB3" w14:textId="0F56D93E" w:rsidR="00A82120" w:rsidRDefault="00A82120" w:rsidP="00E216F1">
      <w:pPr>
        <w:pStyle w:val="CommentText"/>
      </w:pPr>
      <w:r w:rsidRPr="003D3FE1">
        <w:t>In qualitative studies, using a newly developed interview protocol based on the literature is more common and acceptable. Describe the development process in detail followed by the field testing processes used and subsequent modification made.</w:t>
      </w:r>
    </w:p>
  </w:comment>
  <w:comment w:id="126" w:author="Northcentral University" w:date="2019-03-20T17:10:00Z" w:initials="NU">
    <w:p w14:paraId="17FFF21A" w14:textId="7EB3215C" w:rsidR="00A82120" w:rsidRDefault="00A82120" w:rsidP="00E216F1">
      <w:pPr>
        <w:pStyle w:val="CommentText"/>
      </w:pPr>
      <w:r>
        <w:rPr>
          <w:rStyle w:val="CommentReference"/>
        </w:rPr>
        <w:annotationRef/>
      </w:r>
      <w:r w:rsidRPr="00D67B9F">
        <w:t xml:space="preserve">Select the heading that reflects </w:t>
      </w:r>
      <w:r>
        <w:t>which of the two you will be doing.</w:t>
      </w:r>
    </w:p>
  </w:comment>
  <w:comment w:id="127" w:author="Northcentral University" w:date="2019-03-20T17:11:00Z" w:initials="NU">
    <w:p w14:paraId="7C9A9CAE" w14:textId="1820FF4F" w:rsidR="00A82120" w:rsidRDefault="00A82120" w:rsidP="00E216F1">
      <w:pPr>
        <w:pStyle w:val="CommentText"/>
      </w:pPr>
      <w:r>
        <w:rPr>
          <w:rStyle w:val="CommentReference"/>
        </w:rPr>
        <w:annotationRef/>
      </w:r>
      <w:r w:rsidRPr="003D3FE1">
        <w:t>Verify with the IRB whether permission is needed or a pilot application needs to be completed.</w:t>
      </w:r>
      <w:r>
        <w:t xml:space="preserve"> Locate IRB resources </w:t>
      </w:r>
      <w:hyperlink r:id="rId13" w:history="1">
        <w:r w:rsidRPr="0001480B">
          <w:rPr>
            <w:rStyle w:val="Hyperlink"/>
            <w:sz w:val="22"/>
          </w:rPr>
          <w:t>here</w:t>
        </w:r>
      </w:hyperlink>
      <w:r>
        <w:t>.</w:t>
      </w:r>
    </w:p>
  </w:comment>
  <w:comment w:id="131" w:author="Northcentral University" w:date="2019-03-20T17:12:00Z" w:initials="NU">
    <w:p w14:paraId="00AEE225" w14:textId="79F75FB1" w:rsidR="00A82120" w:rsidRDefault="00A82120" w:rsidP="00E216F1">
      <w:pPr>
        <w:pStyle w:val="CommentText"/>
      </w:pPr>
      <w:r>
        <w:rPr>
          <w:rStyle w:val="CommentReference"/>
        </w:rPr>
        <w:annotationRef/>
      </w:r>
      <w:r w:rsidRPr="003D3FE1">
        <w:t xml:space="preserve">Include this section in </w:t>
      </w:r>
      <w:r w:rsidRPr="003D3FE1">
        <w:rPr>
          <w:rStyle w:val="CommentReference"/>
          <w:sz w:val="22"/>
          <w:szCs w:val="22"/>
        </w:rPr>
        <w:annotationRef/>
      </w:r>
      <w:r w:rsidRPr="003D3FE1">
        <w:t>quantitative/mixed methods studies only.</w:t>
      </w:r>
    </w:p>
  </w:comment>
  <w:comment w:id="132" w:author="Northcentral University" w:date="2019-03-20T17:12:00Z" w:initials="NU">
    <w:p w14:paraId="338C64AF" w14:textId="0A44014E" w:rsidR="00A82120" w:rsidRDefault="00A82120" w:rsidP="00E216F1">
      <w:pPr>
        <w:pStyle w:val="CommentText"/>
      </w:pPr>
      <w:r>
        <w:rPr>
          <w:rStyle w:val="CommentReference"/>
        </w:rPr>
        <w:annotationRef/>
      </w:r>
      <w:r w:rsidRPr="003D3FE1">
        <w:t>Operational definitions are distinct from the conceptual definitions provided in the Definition of Terms section. Specifically, operational definitions indicate how the variables will be (proposal) or were (manuscript) measured.</w:t>
      </w:r>
    </w:p>
  </w:comment>
  <w:comment w:id="133" w:author="Northcentral University" w:date="2019-03-20T17:13:00Z" w:initials="NU">
    <w:p w14:paraId="6D7DA092" w14:textId="56FF1D08" w:rsidR="00A82120" w:rsidRDefault="00A82120" w:rsidP="00E216F1">
      <w:pPr>
        <w:pStyle w:val="CommentText"/>
      </w:pPr>
      <w:r>
        <w:rPr>
          <w:rStyle w:val="CommentReference"/>
        </w:rPr>
        <w:annotationRef/>
      </w:r>
      <w:r w:rsidRPr="003D3FE1">
        <w:t>A paragraph is not required to introduce the operational definitions; a single sentence introducing this section is sufficient.</w:t>
      </w:r>
    </w:p>
  </w:comment>
  <w:comment w:id="134" w:author="Northcentral University" w:date="2019-03-20T17:13:00Z" w:initials="NU">
    <w:p w14:paraId="4DB9F006" w14:textId="77777777" w:rsidR="00A82120" w:rsidRPr="00A4025A" w:rsidRDefault="00A82120" w:rsidP="00E216F1">
      <w:pPr>
        <w:pStyle w:val="CommentText"/>
      </w:pPr>
      <w:r>
        <w:rPr>
          <w:rStyle w:val="CommentReference"/>
        </w:rPr>
        <w:annotationRef/>
      </w:r>
      <w:r w:rsidRPr="00A4025A">
        <w:rPr>
          <w:rStyle w:val="CommentReference"/>
        </w:rPr>
        <w:annotationRef/>
      </w:r>
      <w:r w:rsidRPr="00A4025A">
        <w:t xml:space="preserve">Replace “XXX” with the first study variable. Repeat this process for all the study variables. </w:t>
      </w:r>
    </w:p>
    <w:p w14:paraId="54979A0F" w14:textId="77777777" w:rsidR="00A82120" w:rsidRPr="00A4025A" w:rsidRDefault="00A82120" w:rsidP="00E216F1">
      <w:pPr>
        <w:pStyle w:val="CommentText"/>
      </w:pPr>
    </w:p>
    <w:p w14:paraId="7D97B889" w14:textId="468B07C7" w:rsidR="00A82120" w:rsidRDefault="00A82120" w:rsidP="00E216F1">
      <w:pPr>
        <w:pStyle w:val="CommentText"/>
      </w:pPr>
      <w:r w:rsidRPr="00A4025A">
        <w:t>Maintain Level 3 heading formatting for each variable.</w:t>
      </w:r>
      <w:r>
        <w:t xml:space="preserve"> </w:t>
      </w:r>
    </w:p>
  </w:comment>
  <w:comment w:id="141" w:author="Northcentral University" w:date="2019-03-26T09:36:00Z" w:initials="NU">
    <w:p w14:paraId="06618D16" w14:textId="77777777" w:rsidR="00A82120" w:rsidRDefault="00A82120" w:rsidP="00E216F1">
      <w:pPr>
        <w:pStyle w:val="CommentText"/>
      </w:pPr>
      <w:r>
        <w:rPr>
          <w:rStyle w:val="CommentReference"/>
        </w:rPr>
        <w:annotationRef/>
      </w: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4" w:history="1">
        <w:r w:rsidRPr="00104633">
          <w:rPr>
            <w:rStyle w:val="Hyperlink"/>
            <w:rFonts w:eastAsiaTheme="majorEastAsia"/>
            <w:sz w:val="20"/>
          </w:rPr>
          <w:t>here.</w:t>
        </w:r>
      </w:hyperlink>
    </w:p>
    <w:p w14:paraId="2A58A052" w14:textId="250B2463" w:rsidR="00A82120" w:rsidRDefault="00A82120" w:rsidP="00E216F1">
      <w:pPr>
        <w:pStyle w:val="CommentText"/>
      </w:pPr>
    </w:p>
  </w:comment>
  <w:comment w:id="146" w:author="Northcentral University" w:date="2019-03-20T17:13:00Z" w:initials="NU">
    <w:p w14:paraId="30BD9A1C" w14:textId="4034306F" w:rsidR="00A82120" w:rsidRDefault="00A82120" w:rsidP="00E216F1">
      <w:pPr>
        <w:pStyle w:val="CommentText"/>
      </w:pPr>
      <w:r>
        <w:rPr>
          <w:rStyle w:val="CommentReference"/>
        </w:rPr>
        <w:annotationRef/>
      </w:r>
      <w:r w:rsidRPr="003D3FE1">
        <w:t xml:space="preserve">Tip: Assumptions, limitations, and delimitations are related but distinct concepts. For additional information, click </w:t>
      </w:r>
      <w:hyperlink r:id="rId15" w:history="1">
        <w:r w:rsidRPr="003D3FE1">
          <w:rPr>
            <w:rStyle w:val="Hyperlink"/>
            <w:rFonts w:eastAsiaTheme="majorEastAsia"/>
            <w:sz w:val="22"/>
            <w:szCs w:val="22"/>
          </w:rPr>
          <w:t>here</w:t>
        </w:r>
      </w:hyperlink>
      <w:r w:rsidRPr="003D3FE1">
        <w:t>.</w:t>
      </w:r>
    </w:p>
  </w:comment>
  <w:comment w:id="150" w:author="Northcentral University" w:date="2019-03-20T17:13:00Z" w:initials="NU">
    <w:p w14:paraId="6B3EA252" w14:textId="38B741A0" w:rsidR="00A82120" w:rsidRDefault="00A82120" w:rsidP="00E216F1">
      <w:pPr>
        <w:pStyle w:val="CommentText"/>
      </w:pPr>
      <w:r>
        <w:rPr>
          <w:rStyle w:val="CommentReference"/>
        </w:rPr>
        <w:annotationRef/>
      </w:r>
      <w:r w:rsidRPr="003D3FE1">
        <w:t xml:space="preserve">Tip: The study limitations will be revisited in Chapter 5.  </w:t>
      </w:r>
    </w:p>
  </w:comment>
  <w:comment w:id="154" w:author="Northcentral University" w:date="2019-03-20T17:13:00Z" w:initials="NU">
    <w:p w14:paraId="3051C16F" w14:textId="41BD49BB" w:rsidR="00A82120" w:rsidRDefault="00A82120" w:rsidP="00E216F1">
      <w:pPr>
        <w:pStyle w:val="CommentText"/>
      </w:pPr>
      <w:r>
        <w:rPr>
          <w:rStyle w:val="CommentReference"/>
        </w:rPr>
        <w:annotationRef/>
      </w:r>
      <w:r w:rsidRPr="003D3FE1">
        <w:t>Tip: Limited time and resources are not considered to be limitations or delimitations, as all studies are limited by these factors.</w:t>
      </w:r>
    </w:p>
  </w:comment>
  <w:comment w:id="158" w:author="Northcentral University" w:date="2019-03-20T17:14:00Z" w:initials="NU">
    <w:p w14:paraId="4B61F85B" w14:textId="5308490C" w:rsidR="00A82120" w:rsidRDefault="00A82120" w:rsidP="00E216F1">
      <w:pPr>
        <w:pStyle w:val="CommentText"/>
      </w:pPr>
      <w:r>
        <w:rPr>
          <w:rStyle w:val="CommentReference"/>
        </w:rPr>
        <w:annotationRef/>
      </w:r>
      <w:r w:rsidRPr="003D3FE1">
        <w:t>Tip: When research involves human subjects, certain ethical issues can occur. They include but are not limited to protection from harm, informed consent, right to privacy, and honesty with professional colleagues.</w:t>
      </w:r>
    </w:p>
  </w:comment>
  <w:comment w:id="159" w:author="Northcentral University" w:date="2019-03-20T17:14:00Z" w:initials="NU">
    <w:p w14:paraId="046267F3" w14:textId="620A6BD8" w:rsidR="00A82120" w:rsidRDefault="00A82120" w:rsidP="00E216F1">
      <w:pPr>
        <w:pStyle w:val="CommentText"/>
      </w:pPr>
      <w:r>
        <w:rPr>
          <w:rStyle w:val="CommentReference"/>
        </w:rPr>
        <w:annotationRef/>
      </w:r>
      <w:r w:rsidRPr="003D3FE1">
        <w:t xml:space="preserve">Tip: For guidance on ethical considerations in human subjects research, click </w:t>
      </w:r>
      <w:hyperlink r:id="rId16" w:history="1">
        <w:r w:rsidRPr="003D3FE1">
          <w:rPr>
            <w:rStyle w:val="Hyperlink"/>
            <w:rFonts w:eastAsiaTheme="majorEastAsia"/>
            <w:sz w:val="22"/>
          </w:rPr>
          <w:t>here</w:t>
        </w:r>
      </w:hyperlink>
      <w:r w:rsidRPr="003D3FE1">
        <w:t>.</w:t>
      </w:r>
    </w:p>
  </w:comment>
  <w:comment w:id="169" w:author="Northcentral University" w:date="2019-03-20T17:14:00Z" w:initials="NU">
    <w:p w14:paraId="5271CADA" w14:textId="76C6FBB4" w:rsidR="00A82120" w:rsidRDefault="00A82120" w:rsidP="00E216F1">
      <w:pPr>
        <w:pStyle w:val="CommentText"/>
      </w:pPr>
      <w:r>
        <w:rPr>
          <w:rStyle w:val="CommentReference"/>
        </w:rPr>
        <w:annotationRef/>
      </w:r>
      <w:r w:rsidRPr="003D3FE1">
        <w:t>Tip: Review peer-reviewed research articles to locate examples of how to report results generated using the research design used in your study.</w:t>
      </w:r>
    </w:p>
  </w:comment>
  <w:comment w:id="173" w:author="Northcentral University" w:date="2019-03-20T17:15:00Z" w:initials="NU">
    <w:p w14:paraId="1D2D8ABD" w14:textId="0530F155" w:rsidR="00A82120" w:rsidRDefault="00A82120" w:rsidP="00E216F1">
      <w:pPr>
        <w:pStyle w:val="CommentText"/>
      </w:pPr>
      <w:r>
        <w:rPr>
          <w:rStyle w:val="CommentReference"/>
        </w:rPr>
        <w:annotationRef/>
      </w:r>
      <w:r w:rsidRPr="003D3FE1">
        <w:t xml:space="preserve">Replace “XXX” with “Trustworthiness” for a qualitative study or “Validity and Reliability” for a quantitative study. For mixed methods studies, replace </w:t>
      </w:r>
      <w:r w:rsidRPr="00A53176">
        <w:rPr>
          <w:color w:val="000000" w:themeColor="text1"/>
        </w:rPr>
        <w:t xml:space="preserve">“XXX” </w:t>
      </w:r>
      <w:r w:rsidRPr="003D3FE1">
        <w:t>with “Trustworthiness/Validity and Reliability</w:t>
      </w:r>
      <w:r>
        <w:rPr>
          <w:color w:val="FF0000"/>
        </w:rPr>
        <w:t>.</w:t>
      </w:r>
      <w:r w:rsidRPr="003D3FE1">
        <w:t>”</w:t>
      </w:r>
      <w:r w:rsidRPr="00F50FD8">
        <w:rPr>
          <w:strike/>
        </w:rPr>
        <w:t>.</w:t>
      </w:r>
    </w:p>
  </w:comment>
  <w:comment w:id="179" w:author="Northcentral University" w:date="2019-03-20T17:15:00Z" w:initials="NU">
    <w:p w14:paraId="65ACB338" w14:textId="77AAFF51" w:rsidR="00A82120" w:rsidRDefault="00A82120" w:rsidP="00E216F1">
      <w:pPr>
        <w:pStyle w:val="CommentText"/>
      </w:pPr>
      <w:r>
        <w:rPr>
          <w:rStyle w:val="CommentReference"/>
        </w:rPr>
        <w:annotationRef/>
      </w:r>
      <w:r w:rsidRPr="003D3FE1">
        <w:t>Tip: Present sufficient information so the reader can make an independent judgment regarding the interpretation of the findings.</w:t>
      </w:r>
    </w:p>
  </w:comment>
  <w:comment w:id="180" w:author="Northcentral University" w:date="2019-03-20T17:16:00Z" w:initials="NU">
    <w:p w14:paraId="20E5E96A" w14:textId="64771457" w:rsidR="00A82120" w:rsidRDefault="00A82120" w:rsidP="00E216F1">
      <w:pPr>
        <w:pStyle w:val="CommentText"/>
      </w:pPr>
      <w:r>
        <w:rPr>
          <w:rStyle w:val="CommentReference"/>
        </w:rPr>
        <w:annotationRef/>
      </w:r>
      <w:r w:rsidRPr="003D3FE1">
        <w:t>Repeat this process for each research question.</w:t>
      </w:r>
    </w:p>
  </w:comment>
  <w:comment w:id="181" w:author="Northcentral University" w:date="2019-03-21T13:25:00Z" w:initials="NU">
    <w:p w14:paraId="7D47713D" w14:textId="35A6A074" w:rsidR="00A82120" w:rsidRDefault="00A82120" w:rsidP="00E216F1">
      <w:pPr>
        <w:pStyle w:val="CommentText"/>
      </w:pPr>
      <w:r>
        <w:rPr>
          <w:rStyle w:val="CommentReference"/>
        </w:rPr>
        <w:annotationRef/>
      </w:r>
      <w:r w:rsidRPr="003D3FE1">
        <w:t xml:space="preserve">Tip: Tables and figures should not be included on the same page. If you introduce a table or figure in the middle of the page and there is not enough room to include the entire table or figure on the page, it must be placed on the next page. </w:t>
      </w:r>
      <w:r w:rsidRPr="007D5CFF">
        <w:t>P</w:t>
      </w:r>
      <w:r w:rsidRPr="003D3FE1">
        <w:t xml:space="preserve">erform a hard right return (hold down the shift key while hitting the return key) and begin the table on the next page.  </w:t>
      </w:r>
      <w:r w:rsidRPr="003D3FE1">
        <w:rPr>
          <w:rStyle w:val="CommentReference"/>
          <w:sz w:val="22"/>
        </w:rPr>
        <w:annotationRef/>
      </w:r>
    </w:p>
  </w:comment>
  <w:comment w:id="182" w:author="Northcentral University" w:date="2019-03-21T13:31:00Z" w:initials="NU">
    <w:p w14:paraId="45994E4A" w14:textId="11DE199A" w:rsidR="00A82120" w:rsidRDefault="00A82120" w:rsidP="00E216F1">
      <w:pPr>
        <w:pStyle w:val="CommentText"/>
      </w:pPr>
      <w:r>
        <w:rPr>
          <w:rStyle w:val="CommentReference"/>
        </w:rPr>
        <w:annotationRef/>
      </w:r>
      <w:r w:rsidRPr="003D3FE1">
        <w:t>Tip: Tables and figures should be placed with the corresponding research question. The formatting of tables varies, depending on the statistical test. Follow APA formatting requirements for tables, titles, figures, and captions.</w:t>
      </w:r>
      <w:r w:rsidRPr="003D3FE1">
        <w:rPr>
          <w:rStyle w:val="CommentReference"/>
          <w:sz w:val="22"/>
        </w:rPr>
        <w:annotationRef/>
      </w:r>
    </w:p>
  </w:comment>
  <w:comment w:id="183" w:author="Northcentral University" w:date="2019-03-21T13:31:00Z" w:initials="NU">
    <w:p w14:paraId="19789E5D" w14:textId="2966E6A5" w:rsidR="00A82120" w:rsidRDefault="00A82120" w:rsidP="00E216F1">
      <w:pPr>
        <w:pStyle w:val="CommentText"/>
      </w:pPr>
      <w:r>
        <w:rPr>
          <w:rStyle w:val="CommentReference"/>
        </w:rPr>
        <w:annotationRef/>
      </w:r>
      <w:r w:rsidRPr="003D3FE1">
        <w:t xml:space="preserve">Tip: Tables and figures must be referenced in the text. Please refer to APA guidelines regarding when and how to use tables and figures. Do </w:t>
      </w:r>
      <w:r w:rsidRPr="003D3FE1">
        <w:rPr>
          <w:u w:val="single"/>
        </w:rPr>
        <w:t>not</w:t>
      </w:r>
      <w:r w:rsidRPr="003D3FE1">
        <w:t xml:space="preserve"> fully describe data in the text and also present them in a table.</w:t>
      </w:r>
    </w:p>
  </w:comment>
  <w:comment w:id="184" w:author="Northcentral University" w:date="2019-03-21T13:31:00Z" w:initials="NU">
    <w:p w14:paraId="705983E9" w14:textId="792F6EF1" w:rsidR="00A82120" w:rsidRDefault="00A82120" w:rsidP="00E216F1">
      <w:pPr>
        <w:pStyle w:val="CommentText"/>
      </w:pPr>
      <w:r>
        <w:rPr>
          <w:rStyle w:val="CommentReference"/>
        </w:rPr>
        <w:annotationRef/>
      </w:r>
      <w:r w:rsidRPr="003D3FE1">
        <w:t>Tip: Review published articles that used the same design for examples of how to present qualitative, thematic findings.</w:t>
      </w:r>
    </w:p>
  </w:comment>
  <w:comment w:id="190" w:author="Northcentral University" w:date="2019-03-26T09:43:00Z" w:initials="NU">
    <w:p w14:paraId="028DCA1B" w14:textId="1253BA82" w:rsidR="00A82120" w:rsidRDefault="00A82120" w:rsidP="00E216F1">
      <w:pPr>
        <w:pStyle w:val="CommentText"/>
      </w:pPr>
      <w:r>
        <w:rPr>
          <w:rStyle w:val="CommentReference"/>
        </w:rPr>
        <w:annotationRef/>
      </w:r>
      <w:r>
        <w:t xml:space="preserve">The Academic Success Center has a weekly group session on both Writing Quantitative and Writing Qualitative Analysis. Learn more about these sessions and find the link to register </w:t>
      </w:r>
      <w:hyperlink r:id="rId17" w:history="1">
        <w:r w:rsidRPr="00104633">
          <w:rPr>
            <w:rStyle w:val="Hyperlink"/>
            <w:rFonts w:eastAsiaTheme="majorEastAsia"/>
            <w:sz w:val="20"/>
          </w:rPr>
          <w:t>here.</w:t>
        </w:r>
      </w:hyperlink>
    </w:p>
  </w:comment>
  <w:comment w:id="198" w:author="Northcentral University" w:date="2019-03-21T13:31:00Z" w:initials="NU">
    <w:p w14:paraId="403A928B" w14:textId="63C72346" w:rsidR="00A82120" w:rsidRDefault="00A82120" w:rsidP="00E216F1">
      <w:pPr>
        <w:pStyle w:val="CommentText"/>
      </w:pPr>
      <w:r>
        <w:rPr>
          <w:rStyle w:val="CommentReference"/>
        </w:rPr>
        <w:annotationRef/>
      </w:r>
      <w:r w:rsidRPr="003D3FE1">
        <w:t>Tip: A common tendency is to rush through Chapter 5 and fail to develop ideas fully. Take time to remember why the study was important in the first place and ensure Chapter 5 demonstrates and reflects the depth and importance of the study. Refer back to the study problem and significance and consider what professional and academic organizations might be interested in your research findings. As you complete Chapter 5, seek out avenues to present and publish your research.</w:t>
      </w:r>
    </w:p>
  </w:comment>
  <w:comment w:id="202" w:author="Northcentral University" w:date="2019-03-20T17:16:00Z" w:initials="NU">
    <w:p w14:paraId="55B5375A" w14:textId="77777777" w:rsidR="00A82120" w:rsidRDefault="00A82120" w:rsidP="00E216F1">
      <w:pPr>
        <w:pStyle w:val="CommentText"/>
      </w:pPr>
      <w:r>
        <w:rPr>
          <w:rStyle w:val="CommentReference"/>
        </w:rPr>
        <w:annotationRef/>
      </w:r>
      <w:r w:rsidRPr="003D3FE1">
        <w:t>Repeat this process for each research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8E4BA6" w15:done="1"/>
  <w15:commentEx w15:paraId="017B326C" w15:done="0"/>
  <w15:commentEx w15:paraId="29ED72C2" w15:done="0"/>
  <w15:commentEx w15:paraId="75ACD8DC" w15:done="0"/>
  <w15:commentEx w15:paraId="3C172DCE" w15:done="0"/>
  <w15:commentEx w15:paraId="7B0EC4B9" w15:done="0"/>
  <w15:commentEx w15:paraId="009DE805" w15:done="0"/>
  <w15:commentEx w15:paraId="6EAF60F8" w15:done="0"/>
  <w15:commentEx w15:paraId="44DAB034" w15:done="0"/>
  <w15:commentEx w15:paraId="30E1CFE5" w15:done="0"/>
  <w15:commentEx w15:paraId="68113F8B" w15:done="1"/>
  <w15:commentEx w15:paraId="52C5FE41" w15:done="0"/>
  <w15:commentEx w15:paraId="6EBAAE33" w15:done="0"/>
  <w15:commentEx w15:paraId="1CB5C658" w15:done="0"/>
  <w15:commentEx w15:paraId="59E85B33" w15:done="0"/>
  <w15:commentEx w15:paraId="26E9CF4E" w15:done="1"/>
  <w15:commentEx w15:paraId="3EE08BB1" w15:done="0"/>
  <w15:commentEx w15:paraId="2655106B" w15:done="0"/>
  <w15:commentEx w15:paraId="77966D82" w15:done="0"/>
  <w15:commentEx w15:paraId="7BD26D00" w15:done="0"/>
  <w15:commentEx w15:paraId="69AC55F0" w15:done="0"/>
  <w15:commentEx w15:paraId="575694B2" w15:done="0"/>
  <w15:commentEx w15:paraId="4120A603" w15:done="0"/>
  <w15:commentEx w15:paraId="4FB5E0D1" w15:done="0"/>
  <w15:commentEx w15:paraId="246B732A" w15:done="0"/>
  <w15:commentEx w15:paraId="4A9B171C" w15:done="0"/>
  <w15:commentEx w15:paraId="75864CB3" w15:done="0"/>
  <w15:commentEx w15:paraId="17FFF21A" w15:done="0"/>
  <w15:commentEx w15:paraId="7C9A9CAE" w15:done="0"/>
  <w15:commentEx w15:paraId="00AEE225" w15:done="0"/>
  <w15:commentEx w15:paraId="338C64AF" w15:done="0"/>
  <w15:commentEx w15:paraId="6D7DA092" w15:done="0"/>
  <w15:commentEx w15:paraId="7D97B889" w15:done="0"/>
  <w15:commentEx w15:paraId="2A58A052" w15:done="0"/>
  <w15:commentEx w15:paraId="30BD9A1C" w15:done="0"/>
  <w15:commentEx w15:paraId="6B3EA252" w15:done="0"/>
  <w15:commentEx w15:paraId="3051C16F" w15:done="0"/>
  <w15:commentEx w15:paraId="4B61F85B" w15:done="0"/>
  <w15:commentEx w15:paraId="046267F3" w15:done="0"/>
  <w15:commentEx w15:paraId="5271CADA" w15:done="0"/>
  <w15:commentEx w15:paraId="1D2D8ABD" w15:done="0"/>
  <w15:commentEx w15:paraId="65ACB338" w15:done="0"/>
  <w15:commentEx w15:paraId="20E5E96A" w15:done="0"/>
  <w15:commentEx w15:paraId="7D47713D" w15:done="0"/>
  <w15:commentEx w15:paraId="45994E4A" w15:done="0"/>
  <w15:commentEx w15:paraId="19789E5D" w15:done="0"/>
  <w15:commentEx w15:paraId="705983E9" w15:done="0"/>
  <w15:commentEx w15:paraId="028DCA1B" w15:done="0"/>
  <w15:commentEx w15:paraId="403A928B" w15:done="0"/>
  <w15:commentEx w15:paraId="55B537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6EB76C" w16cex:dateUtc="2019-03-20T20:12:00Z"/>
  <w16cex:commentExtensible w16cex:durableId="226EB76F" w16cex:dateUtc="2019-03-20T20:19:00Z"/>
  <w16cex:commentExtensible w16cex:durableId="226EB771" w16cex:dateUtc="2019-03-20T20:21:00Z"/>
  <w16cex:commentExtensible w16cex:durableId="226EB773" w16cex:dateUtc="2019-03-20T20:22:00Z"/>
  <w16cex:commentExtensible w16cex:durableId="226EB774" w16cex:dateUtc="2019-03-22T18:13:00Z"/>
  <w16cex:commentExtensible w16cex:durableId="226EB775" w16cex:dateUtc="2019-03-20T20:23:00Z"/>
  <w16cex:commentExtensible w16cex:durableId="226EB776" w16cex:dateUtc="2019-03-20T20:24:00Z"/>
  <w16cex:commentExtensible w16cex:durableId="226EB777" w16cex:dateUtc="2019-03-26T14:11:00Z"/>
  <w16cex:commentExtensible w16cex:durableId="226EB778" w16cex:dateUtc="2019-03-20T20:25:00Z"/>
  <w16cex:commentExtensible w16cex:durableId="226EB779" w16cex:dateUtc="2019-03-26T12:55:00Z"/>
  <w16cex:commentExtensible w16cex:durableId="2311FF0D" w16cex:dateUtc="2020-09-20T23:11:00Z"/>
  <w16cex:commentExtensible w16cex:durableId="226EB77B" w16cex:dateUtc="2019-03-20T20:29:00Z"/>
  <w16cex:commentExtensible w16cex:durableId="226EB77C" w16cex:dateUtc="2019-03-20T20:35:00Z"/>
  <w16cex:commentExtensible w16cex:durableId="226EB77D" w16cex:dateUtc="2019-03-20T20:35:00Z"/>
  <w16cex:commentExtensible w16cex:durableId="226EB780" w16cex:dateUtc="2019-03-26T13:07:00Z"/>
  <w16cex:commentExtensible w16cex:durableId="226EB783" w16cex:dateUtc="2019-03-20T20:37:00Z"/>
  <w16cex:commentExtensible w16cex:durableId="226EB789" w16cex:dateUtc="2019-03-20T20:40:00Z"/>
  <w16cex:commentExtensible w16cex:durableId="280A3BAC" w16cex:dateUtc="2023-05-13T20:39:00Z"/>
  <w16cex:commentExtensible w16cex:durableId="226EB78C" w16cex:dateUtc="2019-03-20T20:58:00Z"/>
  <w16cex:commentExtensible w16cex:durableId="226EB78D" w16cex:dateUtc="2019-03-20T20:59:00Z"/>
  <w16cex:commentExtensible w16cex:durableId="226EB78E" w16cex:dateUtc="2019-03-20T20:58:00Z"/>
  <w16cex:commentExtensible w16cex:durableId="226EB78F" w16cex:dateUtc="2019-03-20T20:58:00Z"/>
  <w16cex:commentExtensible w16cex:durableId="280AB10F" w16cex:dateUtc="2023-05-14T04:59:00Z"/>
  <w16cex:commentExtensible w16cex:durableId="226EB796" w16cex:dateUtc="2019-03-20T21:08:00Z"/>
  <w16cex:commentExtensible w16cex:durableId="226EB799" w16cex:dateUtc="2019-03-20T21:09:00Z"/>
  <w16cex:commentExtensible w16cex:durableId="226EB79A" w16cex:dateUtc="2019-03-20T21:09:00Z"/>
  <w16cex:commentExtensible w16cex:durableId="226EB79B" w16cex:dateUtc="2019-03-20T21:10:00Z"/>
  <w16cex:commentExtensible w16cex:durableId="226EB79C" w16cex:dateUtc="2019-03-20T21:10:00Z"/>
  <w16cex:commentExtensible w16cex:durableId="226EB79D" w16cex:dateUtc="2019-03-20T21:11:00Z"/>
  <w16cex:commentExtensible w16cex:durableId="226EB79E" w16cex:dateUtc="2019-03-20T21:12:00Z"/>
  <w16cex:commentExtensible w16cex:durableId="226EB79F" w16cex:dateUtc="2019-03-20T21:12:00Z"/>
  <w16cex:commentExtensible w16cex:durableId="226EB7A0" w16cex:dateUtc="2019-03-20T21:13:00Z"/>
  <w16cex:commentExtensible w16cex:durableId="226EB7A1" w16cex:dateUtc="2019-03-20T21:13:00Z"/>
  <w16cex:commentExtensible w16cex:durableId="226EB7A2" w16cex:dateUtc="2019-03-26T13:36:00Z"/>
  <w16cex:commentExtensible w16cex:durableId="226EB7A3" w16cex:dateUtc="2019-03-20T21:13:00Z"/>
  <w16cex:commentExtensible w16cex:durableId="226EB7A4" w16cex:dateUtc="2019-03-20T21:13:00Z"/>
  <w16cex:commentExtensible w16cex:durableId="226EB7A5" w16cex:dateUtc="2019-03-20T21:13:00Z"/>
  <w16cex:commentExtensible w16cex:durableId="226EB7A6" w16cex:dateUtc="2019-03-20T21:14:00Z"/>
  <w16cex:commentExtensible w16cex:durableId="226EB7A7" w16cex:dateUtc="2019-03-20T21:14:00Z"/>
  <w16cex:commentExtensible w16cex:durableId="226EB7A8" w16cex:dateUtc="2019-03-20T21:14:00Z"/>
  <w16cex:commentExtensible w16cex:durableId="226EB7A9" w16cex:dateUtc="2019-03-20T21:15:00Z"/>
  <w16cex:commentExtensible w16cex:durableId="226EB7AA" w16cex:dateUtc="2019-03-20T21:15:00Z"/>
  <w16cex:commentExtensible w16cex:durableId="226EB7AB" w16cex:dateUtc="2019-03-20T21:16:00Z"/>
  <w16cex:commentExtensible w16cex:durableId="226EB7AC" w16cex:dateUtc="2019-03-21T17:25:00Z"/>
  <w16cex:commentExtensible w16cex:durableId="226EB7AD" w16cex:dateUtc="2019-03-21T17:31:00Z"/>
  <w16cex:commentExtensible w16cex:durableId="226EB7AE" w16cex:dateUtc="2019-03-21T17:31:00Z"/>
  <w16cex:commentExtensible w16cex:durableId="226EB7AF" w16cex:dateUtc="2019-03-21T17:31:00Z"/>
  <w16cex:commentExtensible w16cex:durableId="226EB7B0" w16cex:dateUtc="2019-03-26T13:43:00Z"/>
  <w16cex:commentExtensible w16cex:durableId="226EB7B1" w16cex:dateUtc="2019-03-21T17:31:00Z"/>
  <w16cex:commentExtensible w16cex:durableId="23121DAC" w16cex:dateUtc="2019-03-20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8E4BA6" w16cid:durableId="226EB76C"/>
  <w16cid:commentId w16cid:paraId="017B326C" w16cid:durableId="226EB76F"/>
  <w16cid:commentId w16cid:paraId="29ED72C2" w16cid:durableId="226EB771"/>
  <w16cid:commentId w16cid:paraId="75ACD8DC" w16cid:durableId="226EB773"/>
  <w16cid:commentId w16cid:paraId="3C172DCE" w16cid:durableId="226EB774"/>
  <w16cid:commentId w16cid:paraId="7B0EC4B9" w16cid:durableId="226EB775"/>
  <w16cid:commentId w16cid:paraId="009DE805" w16cid:durableId="226EB776"/>
  <w16cid:commentId w16cid:paraId="6EAF60F8" w16cid:durableId="226EB777"/>
  <w16cid:commentId w16cid:paraId="44DAB034" w16cid:durableId="226EB778"/>
  <w16cid:commentId w16cid:paraId="30E1CFE5" w16cid:durableId="226EB779"/>
  <w16cid:commentId w16cid:paraId="68113F8B" w16cid:durableId="2311FF0D"/>
  <w16cid:commentId w16cid:paraId="52C5FE41" w16cid:durableId="226EB77B"/>
  <w16cid:commentId w16cid:paraId="6EBAAE33" w16cid:durableId="226EB77C"/>
  <w16cid:commentId w16cid:paraId="1CB5C658" w16cid:durableId="226EB77D"/>
  <w16cid:commentId w16cid:paraId="59E85B33" w16cid:durableId="226EB780"/>
  <w16cid:commentId w16cid:paraId="26E9CF4E" w16cid:durableId="226EB783"/>
  <w16cid:commentId w16cid:paraId="3EE08BB1" w16cid:durableId="226EB789"/>
  <w16cid:commentId w16cid:paraId="2655106B" w16cid:durableId="280A3BAC"/>
  <w16cid:commentId w16cid:paraId="77966D82" w16cid:durableId="226EB78C"/>
  <w16cid:commentId w16cid:paraId="7BD26D00" w16cid:durableId="226EB78D"/>
  <w16cid:commentId w16cid:paraId="69AC55F0" w16cid:durableId="226EB78E"/>
  <w16cid:commentId w16cid:paraId="575694B2" w16cid:durableId="226EB78F"/>
  <w16cid:commentId w16cid:paraId="4120A603" w16cid:durableId="280AB10F"/>
  <w16cid:commentId w16cid:paraId="4FB5E0D1" w16cid:durableId="226EB796"/>
  <w16cid:commentId w16cid:paraId="246B732A" w16cid:durableId="226EB799"/>
  <w16cid:commentId w16cid:paraId="4A9B171C" w16cid:durableId="226EB79A"/>
  <w16cid:commentId w16cid:paraId="75864CB3" w16cid:durableId="226EB79B"/>
  <w16cid:commentId w16cid:paraId="17FFF21A" w16cid:durableId="226EB79C"/>
  <w16cid:commentId w16cid:paraId="7C9A9CAE" w16cid:durableId="226EB79D"/>
  <w16cid:commentId w16cid:paraId="00AEE225" w16cid:durableId="226EB79E"/>
  <w16cid:commentId w16cid:paraId="338C64AF" w16cid:durableId="226EB79F"/>
  <w16cid:commentId w16cid:paraId="6D7DA092" w16cid:durableId="226EB7A0"/>
  <w16cid:commentId w16cid:paraId="7D97B889" w16cid:durableId="226EB7A1"/>
  <w16cid:commentId w16cid:paraId="2A58A052" w16cid:durableId="226EB7A2"/>
  <w16cid:commentId w16cid:paraId="30BD9A1C" w16cid:durableId="226EB7A3"/>
  <w16cid:commentId w16cid:paraId="6B3EA252" w16cid:durableId="226EB7A4"/>
  <w16cid:commentId w16cid:paraId="3051C16F" w16cid:durableId="226EB7A5"/>
  <w16cid:commentId w16cid:paraId="4B61F85B" w16cid:durableId="226EB7A6"/>
  <w16cid:commentId w16cid:paraId="046267F3" w16cid:durableId="226EB7A7"/>
  <w16cid:commentId w16cid:paraId="5271CADA" w16cid:durableId="226EB7A8"/>
  <w16cid:commentId w16cid:paraId="1D2D8ABD" w16cid:durableId="226EB7A9"/>
  <w16cid:commentId w16cid:paraId="65ACB338" w16cid:durableId="226EB7AA"/>
  <w16cid:commentId w16cid:paraId="20E5E96A" w16cid:durableId="226EB7AB"/>
  <w16cid:commentId w16cid:paraId="7D47713D" w16cid:durableId="226EB7AC"/>
  <w16cid:commentId w16cid:paraId="45994E4A" w16cid:durableId="226EB7AD"/>
  <w16cid:commentId w16cid:paraId="19789E5D" w16cid:durableId="226EB7AE"/>
  <w16cid:commentId w16cid:paraId="705983E9" w16cid:durableId="226EB7AF"/>
  <w16cid:commentId w16cid:paraId="028DCA1B" w16cid:durableId="226EB7B0"/>
  <w16cid:commentId w16cid:paraId="403A928B" w16cid:durableId="226EB7B1"/>
  <w16cid:commentId w16cid:paraId="55B5375A" w16cid:durableId="23121D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B9195" w14:textId="77777777" w:rsidR="00583FDB" w:rsidRDefault="00583FDB" w:rsidP="00E216F1">
      <w:r>
        <w:separator/>
      </w:r>
    </w:p>
  </w:endnote>
  <w:endnote w:type="continuationSeparator" w:id="0">
    <w:p w14:paraId="34315B67" w14:textId="77777777" w:rsidR="00583FDB" w:rsidRDefault="00583FDB" w:rsidP="00E216F1">
      <w:r>
        <w:continuationSeparator/>
      </w:r>
    </w:p>
  </w:endnote>
  <w:endnote w:type="continuationNotice" w:id="1">
    <w:p w14:paraId="759BBF3C" w14:textId="77777777" w:rsidR="00583FDB" w:rsidRDefault="00583FDB" w:rsidP="00E216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A9133" w14:textId="77777777" w:rsidR="00E216F1" w:rsidRDefault="00E216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EA46" w14:textId="35B6061A" w:rsidR="00A82120" w:rsidRDefault="00530234" w:rsidP="00E216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DAE4F" w14:textId="77777777" w:rsidR="00A82120" w:rsidRDefault="00A82120" w:rsidP="00E216F1">
    <w:pPr>
      <w:pStyle w:val="Footer"/>
    </w:pPr>
  </w:p>
  <w:p w14:paraId="7D74E32A" w14:textId="77777777" w:rsidR="00A82120" w:rsidRDefault="00A82120" w:rsidP="00E216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47E7" w14:textId="4D5A5AA9" w:rsidR="00530234" w:rsidRDefault="00530234" w:rsidP="00E216F1">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38A0" w14:textId="77777777" w:rsidR="00A82120" w:rsidRDefault="00A82120" w:rsidP="00E216F1">
    <w:pPr>
      <w:pStyle w:val="Footer"/>
    </w:pPr>
  </w:p>
  <w:p w14:paraId="07AF2958" w14:textId="05FC8071" w:rsidR="00A82120" w:rsidRDefault="00A82120" w:rsidP="00E216F1">
    <w:pPr>
      <w:pStyle w:val="Footer"/>
    </w:pPr>
    <w:r>
      <w:fldChar w:fldCharType="begin"/>
    </w:r>
    <w:r>
      <w:instrText xml:space="preserve"> PAGE   \* MERGEFORMAT </w:instrText>
    </w:r>
    <w:r>
      <w:fldChar w:fldCharType="separate"/>
    </w:r>
    <w:r>
      <w:rPr>
        <w:noProof/>
      </w:rPr>
      <w:t>1</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CFDFF" w14:textId="77777777" w:rsidR="00A82120" w:rsidRDefault="00A82120" w:rsidP="00E216F1">
    <w:pPr>
      <w:pStyle w:val="Footer"/>
    </w:pPr>
  </w:p>
  <w:p w14:paraId="31C8F4D5" w14:textId="77777777" w:rsidR="00A82120" w:rsidRDefault="00A82120" w:rsidP="00E21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05B14" w14:textId="77777777" w:rsidR="00583FDB" w:rsidRDefault="00583FDB" w:rsidP="00E216F1">
      <w:r>
        <w:separator/>
      </w:r>
    </w:p>
  </w:footnote>
  <w:footnote w:type="continuationSeparator" w:id="0">
    <w:p w14:paraId="3258ED9D" w14:textId="77777777" w:rsidR="00583FDB" w:rsidRDefault="00583FDB" w:rsidP="00E216F1">
      <w:r>
        <w:continuationSeparator/>
      </w:r>
    </w:p>
  </w:footnote>
  <w:footnote w:type="continuationNotice" w:id="1">
    <w:p w14:paraId="5D0933B9" w14:textId="77777777" w:rsidR="00583FDB" w:rsidRDefault="00583FDB" w:rsidP="00E216F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A18A1" w14:textId="77777777" w:rsidR="00E216F1" w:rsidRDefault="00E216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242FB" w14:textId="77777777" w:rsidR="00E216F1" w:rsidRDefault="00E216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BB95" w14:textId="77777777" w:rsidR="00E216F1" w:rsidRDefault="00E216F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81C2" w14:textId="77777777" w:rsidR="00530234" w:rsidRDefault="00530234" w:rsidP="00E216F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9556291"/>
      <w:docPartObj>
        <w:docPartGallery w:val="Page Numbers (Top of Page)"/>
        <w:docPartUnique/>
      </w:docPartObj>
    </w:sdtPr>
    <w:sdtEndPr>
      <w:rPr>
        <w:noProof/>
      </w:rPr>
    </w:sdtEndPr>
    <w:sdtContent>
      <w:p w14:paraId="43566F9B" w14:textId="71B0D79A" w:rsidR="00A82120" w:rsidRPr="00A82120" w:rsidRDefault="00A82120" w:rsidP="00E216F1">
        <w:pPr>
          <w:pStyle w:val="Header"/>
          <w:ind w:firstLine="0"/>
          <w:jc w:val="right"/>
        </w:pPr>
        <w:r w:rsidRPr="00F861B8">
          <w:fldChar w:fldCharType="begin"/>
        </w:r>
        <w:r w:rsidRPr="00F861B8">
          <w:instrText xml:space="preserve"> PAGE   \* MERGEFORMAT </w:instrText>
        </w:r>
        <w:r w:rsidRPr="00F861B8">
          <w:fldChar w:fldCharType="separate"/>
        </w:r>
        <w:r>
          <w:rPr>
            <w:noProof/>
          </w:rPr>
          <w:t>12</w:t>
        </w:r>
        <w:r w:rsidRPr="00F861B8">
          <w:rPr>
            <w:noProof/>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7DA72" w14:textId="77777777" w:rsidR="00A82120" w:rsidRDefault="00A82120" w:rsidP="00E216F1">
    <w:pPr>
      <w:pStyle w:val="Header"/>
    </w:pPr>
  </w:p>
  <w:p w14:paraId="5D13FE69" w14:textId="77777777" w:rsidR="00A82120" w:rsidRDefault="00A82120" w:rsidP="00E216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0D44"/>
    <w:multiLevelType w:val="hybridMultilevel"/>
    <w:tmpl w:val="28EAFB6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011B6B"/>
    <w:multiLevelType w:val="hybridMultilevel"/>
    <w:tmpl w:val="3A8C731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A5404"/>
    <w:multiLevelType w:val="hybridMultilevel"/>
    <w:tmpl w:val="D884E6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B25"/>
    <w:multiLevelType w:val="hybridMultilevel"/>
    <w:tmpl w:val="541AFBD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882AD8"/>
    <w:multiLevelType w:val="hybridMultilevel"/>
    <w:tmpl w:val="A1DE30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5B4ADE"/>
    <w:multiLevelType w:val="hybridMultilevel"/>
    <w:tmpl w:val="F7CCF46E"/>
    <w:lvl w:ilvl="0" w:tplc="10AE3C2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059131E9"/>
    <w:multiLevelType w:val="hybridMultilevel"/>
    <w:tmpl w:val="F7FAF818"/>
    <w:lvl w:ilvl="0" w:tplc="19121BB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0DDC6337"/>
    <w:multiLevelType w:val="hybridMultilevel"/>
    <w:tmpl w:val="14380A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24129"/>
    <w:multiLevelType w:val="hybridMultilevel"/>
    <w:tmpl w:val="2BF6D4E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4B0111"/>
    <w:multiLevelType w:val="hybridMultilevel"/>
    <w:tmpl w:val="3568463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B1475"/>
    <w:multiLevelType w:val="hybridMultilevel"/>
    <w:tmpl w:val="F4F884A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003D1"/>
    <w:multiLevelType w:val="hybridMultilevel"/>
    <w:tmpl w:val="128CFB8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E94460"/>
    <w:multiLevelType w:val="hybridMultilevel"/>
    <w:tmpl w:val="B6A21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DE69D8"/>
    <w:multiLevelType w:val="hybridMultilevel"/>
    <w:tmpl w:val="940CF800"/>
    <w:lvl w:ilvl="0" w:tplc="24CCEC24">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0F47196"/>
    <w:multiLevelType w:val="hybridMultilevel"/>
    <w:tmpl w:val="A61E500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E66FEC"/>
    <w:multiLevelType w:val="hybridMultilevel"/>
    <w:tmpl w:val="F6083FD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8E1D39"/>
    <w:multiLevelType w:val="hybridMultilevel"/>
    <w:tmpl w:val="920C403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E25A5F"/>
    <w:multiLevelType w:val="hybridMultilevel"/>
    <w:tmpl w:val="6480061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006F76"/>
    <w:multiLevelType w:val="hybridMultilevel"/>
    <w:tmpl w:val="B206305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9C15BC"/>
    <w:multiLevelType w:val="hybridMultilevel"/>
    <w:tmpl w:val="1A6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FC4390"/>
    <w:multiLevelType w:val="hybridMultilevel"/>
    <w:tmpl w:val="470E45DE"/>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36EB1BA0"/>
    <w:multiLevelType w:val="hybridMultilevel"/>
    <w:tmpl w:val="0E02A54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15:restartNumberingAfterBreak="0">
    <w:nsid w:val="380F66F2"/>
    <w:multiLevelType w:val="hybridMultilevel"/>
    <w:tmpl w:val="DF461D4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1727DE"/>
    <w:multiLevelType w:val="hybridMultilevel"/>
    <w:tmpl w:val="39C6D2F2"/>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480C6A"/>
    <w:multiLevelType w:val="hybridMultilevel"/>
    <w:tmpl w:val="8FA8CBC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E803AE"/>
    <w:multiLevelType w:val="hybridMultilevel"/>
    <w:tmpl w:val="C23E58B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2103D"/>
    <w:multiLevelType w:val="hybridMultilevel"/>
    <w:tmpl w:val="B7BADBBA"/>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A94B68"/>
    <w:multiLevelType w:val="hybridMultilevel"/>
    <w:tmpl w:val="3A786D3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761631"/>
    <w:multiLevelType w:val="hybridMultilevel"/>
    <w:tmpl w:val="112C0A9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D36E3"/>
    <w:multiLevelType w:val="hybridMultilevel"/>
    <w:tmpl w:val="D4E86F2E"/>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D747EF"/>
    <w:multiLevelType w:val="hybridMultilevel"/>
    <w:tmpl w:val="A686160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C9C3D4E"/>
    <w:multiLevelType w:val="hybridMultilevel"/>
    <w:tmpl w:val="35C8A1AC"/>
    <w:lvl w:ilvl="0" w:tplc="B9FEB756">
      <w:numFmt w:val="bullet"/>
      <w:lvlText w:val=""/>
      <w:lvlJc w:val="left"/>
      <w:pPr>
        <w:ind w:left="360" w:hanging="360"/>
      </w:pPr>
      <w:rPr>
        <w:rFonts w:ascii="Symbol" w:eastAsiaTheme="minorHAnsi" w:hAnsi="Symbol"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E596BFA"/>
    <w:multiLevelType w:val="hybridMultilevel"/>
    <w:tmpl w:val="67E2D34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037E24"/>
    <w:multiLevelType w:val="hybridMultilevel"/>
    <w:tmpl w:val="03FC4C3A"/>
    <w:lvl w:ilvl="0" w:tplc="24CCEC24">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5" w15:restartNumberingAfterBreak="0">
    <w:nsid w:val="50E94F33"/>
    <w:multiLevelType w:val="hybridMultilevel"/>
    <w:tmpl w:val="3C26E61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9804B2"/>
    <w:multiLevelType w:val="hybridMultilevel"/>
    <w:tmpl w:val="BDCCB1CC"/>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4BE42C8"/>
    <w:multiLevelType w:val="hybridMultilevel"/>
    <w:tmpl w:val="FD180A94"/>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53B0E3D"/>
    <w:multiLevelType w:val="hybridMultilevel"/>
    <w:tmpl w:val="FC3E68D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BB1727"/>
    <w:multiLevelType w:val="hybridMultilevel"/>
    <w:tmpl w:val="D906499E"/>
    <w:lvl w:ilvl="0" w:tplc="682821A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83C3F6D"/>
    <w:multiLevelType w:val="hybridMultilevel"/>
    <w:tmpl w:val="0C1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ECE48BC"/>
    <w:multiLevelType w:val="hybridMultilevel"/>
    <w:tmpl w:val="D3423850"/>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EE248E2"/>
    <w:multiLevelType w:val="hybridMultilevel"/>
    <w:tmpl w:val="04AA2FD6"/>
    <w:lvl w:ilvl="0" w:tplc="10AE3C2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FB2B06"/>
    <w:multiLevelType w:val="hybridMultilevel"/>
    <w:tmpl w:val="7E9248F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6B26D8"/>
    <w:multiLevelType w:val="hybridMultilevel"/>
    <w:tmpl w:val="B08A3444"/>
    <w:lvl w:ilvl="0" w:tplc="24CCEC2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69C10EC"/>
    <w:multiLevelType w:val="hybridMultilevel"/>
    <w:tmpl w:val="20469FC0"/>
    <w:lvl w:ilvl="0" w:tplc="831AE2D8">
      <w:start w:val="1"/>
      <w:numFmt w:val="decimal"/>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A3B7965"/>
    <w:multiLevelType w:val="hybridMultilevel"/>
    <w:tmpl w:val="C3BA43DC"/>
    <w:lvl w:ilvl="0" w:tplc="0409000F">
      <w:start w:val="1"/>
      <w:numFmt w:val="decimal"/>
      <w:lvlText w:val="%1."/>
      <w:lvlJc w:val="left"/>
      <w:pPr>
        <w:tabs>
          <w:tab w:val="num" w:pos="1080"/>
        </w:tabs>
        <w:ind w:left="1080" w:hanging="360"/>
      </w:pPr>
      <w:rPr>
        <w:rFonts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CF633D7"/>
    <w:multiLevelType w:val="hybridMultilevel"/>
    <w:tmpl w:val="EDD832BA"/>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DB25F0D"/>
    <w:multiLevelType w:val="hybridMultilevel"/>
    <w:tmpl w:val="63C61B88"/>
    <w:lvl w:ilvl="0" w:tplc="24CCEC2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989072">
    <w:abstractNumId w:val="6"/>
  </w:num>
  <w:num w:numId="2" w16cid:durableId="1690063102">
    <w:abstractNumId w:val="19"/>
  </w:num>
  <w:num w:numId="3" w16cid:durableId="527253660">
    <w:abstractNumId w:val="20"/>
  </w:num>
  <w:num w:numId="4" w16cid:durableId="837430120">
    <w:abstractNumId w:val="47"/>
  </w:num>
  <w:num w:numId="5" w16cid:durableId="658193501">
    <w:abstractNumId w:val="46"/>
  </w:num>
  <w:num w:numId="6" w16cid:durableId="1259026041">
    <w:abstractNumId w:val="21"/>
  </w:num>
  <w:num w:numId="7" w16cid:durableId="1817914243">
    <w:abstractNumId w:val="29"/>
  </w:num>
  <w:num w:numId="8" w16cid:durableId="1710954077">
    <w:abstractNumId w:val="22"/>
  </w:num>
  <w:num w:numId="9" w16cid:durableId="13195083">
    <w:abstractNumId w:val="37"/>
  </w:num>
  <w:num w:numId="10" w16cid:durableId="747725380">
    <w:abstractNumId w:val="12"/>
  </w:num>
  <w:num w:numId="11" w16cid:durableId="628900045">
    <w:abstractNumId w:val="13"/>
  </w:num>
  <w:num w:numId="12" w16cid:durableId="24793578">
    <w:abstractNumId w:val="9"/>
  </w:num>
  <w:num w:numId="13" w16cid:durableId="476798430">
    <w:abstractNumId w:val="15"/>
  </w:num>
  <w:num w:numId="14" w16cid:durableId="371267439">
    <w:abstractNumId w:val="26"/>
  </w:num>
  <w:num w:numId="15" w16cid:durableId="1803769287">
    <w:abstractNumId w:val="3"/>
  </w:num>
  <w:num w:numId="16" w16cid:durableId="1191381689">
    <w:abstractNumId w:val="1"/>
  </w:num>
  <w:num w:numId="17" w16cid:durableId="268590606">
    <w:abstractNumId w:val="8"/>
  </w:num>
  <w:num w:numId="18" w16cid:durableId="595136954">
    <w:abstractNumId w:val="18"/>
  </w:num>
  <w:num w:numId="19" w16cid:durableId="583951676">
    <w:abstractNumId w:val="30"/>
  </w:num>
  <w:num w:numId="20" w16cid:durableId="327631964">
    <w:abstractNumId w:val="34"/>
  </w:num>
  <w:num w:numId="21" w16cid:durableId="1164056023">
    <w:abstractNumId w:val="28"/>
  </w:num>
  <w:num w:numId="22" w16cid:durableId="263617091">
    <w:abstractNumId w:val="48"/>
  </w:num>
  <w:num w:numId="23" w16cid:durableId="842235073">
    <w:abstractNumId w:val="27"/>
  </w:num>
  <w:num w:numId="24" w16cid:durableId="1644387737">
    <w:abstractNumId w:val="16"/>
  </w:num>
  <w:num w:numId="25" w16cid:durableId="395589238">
    <w:abstractNumId w:val="2"/>
  </w:num>
  <w:num w:numId="26" w16cid:durableId="2124225583">
    <w:abstractNumId w:val="45"/>
  </w:num>
  <w:num w:numId="27" w16cid:durableId="1606957840">
    <w:abstractNumId w:val="0"/>
  </w:num>
  <w:num w:numId="28" w16cid:durableId="535848022">
    <w:abstractNumId w:val="49"/>
  </w:num>
  <w:num w:numId="29" w16cid:durableId="1409423113">
    <w:abstractNumId w:val="43"/>
  </w:num>
  <w:num w:numId="30" w16cid:durableId="1899395601">
    <w:abstractNumId w:val="35"/>
  </w:num>
  <w:num w:numId="31" w16cid:durableId="317463635">
    <w:abstractNumId w:val="25"/>
  </w:num>
  <w:num w:numId="32" w16cid:durableId="673652143">
    <w:abstractNumId w:val="14"/>
  </w:num>
  <w:num w:numId="33" w16cid:durableId="1126506406">
    <w:abstractNumId w:val="11"/>
  </w:num>
  <w:num w:numId="34" w16cid:durableId="602495399">
    <w:abstractNumId w:val="33"/>
  </w:num>
  <w:num w:numId="35" w16cid:durableId="1318994074">
    <w:abstractNumId w:val="38"/>
  </w:num>
  <w:num w:numId="36" w16cid:durableId="133647365">
    <w:abstractNumId w:val="17"/>
  </w:num>
  <w:num w:numId="37" w16cid:durableId="1281688200">
    <w:abstractNumId w:val="36"/>
  </w:num>
  <w:num w:numId="38" w16cid:durableId="968391459">
    <w:abstractNumId w:val="10"/>
  </w:num>
  <w:num w:numId="39" w16cid:durableId="115950369">
    <w:abstractNumId w:val="7"/>
  </w:num>
  <w:num w:numId="40" w16cid:durableId="1277101940">
    <w:abstractNumId w:val="41"/>
  </w:num>
  <w:num w:numId="41" w16cid:durableId="784429395">
    <w:abstractNumId w:val="23"/>
  </w:num>
  <w:num w:numId="42" w16cid:durableId="1315336974">
    <w:abstractNumId w:val="4"/>
  </w:num>
  <w:num w:numId="43" w16cid:durableId="1252809516">
    <w:abstractNumId w:val="24"/>
  </w:num>
  <w:num w:numId="44" w16cid:durableId="455686022">
    <w:abstractNumId w:val="42"/>
  </w:num>
  <w:num w:numId="45" w16cid:durableId="1605533499">
    <w:abstractNumId w:val="5"/>
  </w:num>
  <w:num w:numId="46" w16cid:durableId="1810048826">
    <w:abstractNumId w:val="40"/>
  </w:num>
  <w:num w:numId="47" w16cid:durableId="1739009482">
    <w:abstractNumId w:val="39"/>
  </w:num>
  <w:num w:numId="48" w16cid:durableId="65154844">
    <w:abstractNumId w:val="32"/>
  </w:num>
  <w:num w:numId="49" w16cid:durableId="689717105">
    <w:abstractNumId w:val="31"/>
  </w:num>
  <w:num w:numId="50" w16cid:durableId="78143227">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rthcentral University">
    <w15:presenceInfo w15:providerId="None" w15:userId="Northcentral University"/>
  </w15:person>
  <w15:person w15:author="Nate Bachmeier [AWS-SA]">
    <w15:presenceInfo w15:providerId="Windows Live" w15:userId="baac45e78b3aa41f"/>
  </w15:person>
  <w15:person w15:author="David Hildebrandt">
    <w15:presenceInfo w15:providerId="AD" w15:userId="S::dhildebrandt@nu.edu::2cf137f2-ffdf-4b6c-a2d4-2566c6ddff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CwsDA0sDAwtbAwNrBU0lEKTi0uzszPAykwNKsFAAk5a9ctAAAA"/>
  </w:docVars>
  <w:rsids>
    <w:rsidRoot w:val="00887A22"/>
    <w:rsid w:val="00000584"/>
    <w:rsid w:val="00002A1F"/>
    <w:rsid w:val="0001480B"/>
    <w:rsid w:val="00017B79"/>
    <w:rsid w:val="00021F27"/>
    <w:rsid w:val="00022801"/>
    <w:rsid w:val="00022CC4"/>
    <w:rsid w:val="000245AE"/>
    <w:rsid w:val="0004776B"/>
    <w:rsid w:val="00050176"/>
    <w:rsid w:val="00050CC2"/>
    <w:rsid w:val="00055ABE"/>
    <w:rsid w:val="00057898"/>
    <w:rsid w:val="000600E7"/>
    <w:rsid w:val="00060F72"/>
    <w:rsid w:val="0007748A"/>
    <w:rsid w:val="00081CD5"/>
    <w:rsid w:val="00096688"/>
    <w:rsid w:val="000A5B90"/>
    <w:rsid w:val="000C3454"/>
    <w:rsid w:val="000C6657"/>
    <w:rsid w:val="000C6EE8"/>
    <w:rsid w:val="000D5D6C"/>
    <w:rsid w:val="000D62B6"/>
    <w:rsid w:val="000D6362"/>
    <w:rsid w:val="000E1EC6"/>
    <w:rsid w:val="000F49E6"/>
    <w:rsid w:val="000F70E7"/>
    <w:rsid w:val="0010238E"/>
    <w:rsid w:val="0010316D"/>
    <w:rsid w:val="0010716E"/>
    <w:rsid w:val="0010795F"/>
    <w:rsid w:val="00114140"/>
    <w:rsid w:val="0011439B"/>
    <w:rsid w:val="00116489"/>
    <w:rsid w:val="001209B3"/>
    <w:rsid w:val="00121280"/>
    <w:rsid w:val="00136358"/>
    <w:rsid w:val="0013717E"/>
    <w:rsid w:val="0015334D"/>
    <w:rsid w:val="0017341B"/>
    <w:rsid w:val="00177A8E"/>
    <w:rsid w:val="00186728"/>
    <w:rsid w:val="00196B39"/>
    <w:rsid w:val="001A0CED"/>
    <w:rsid w:val="001A0F17"/>
    <w:rsid w:val="001B0FB8"/>
    <w:rsid w:val="001B26EE"/>
    <w:rsid w:val="001B748F"/>
    <w:rsid w:val="001C1A85"/>
    <w:rsid w:val="001C24A5"/>
    <w:rsid w:val="001C4899"/>
    <w:rsid w:val="001D4012"/>
    <w:rsid w:val="001E1D9E"/>
    <w:rsid w:val="001F2EF9"/>
    <w:rsid w:val="001F3098"/>
    <w:rsid w:val="001F3ACE"/>
    <w:rsid w:val="002149B1"/>
    <w:rsid w:val="002255D3"/>
    <w:rsid w:val="00237644"/>
    <w:rsid w:val="0024547B"/>
    <w:rsid w:val="002613AE"/>
    <w:rsid w:val="0028130F"/>
    <w:rsid w:val="002820DE"/>
    <w:rsid w:val="00294666"/>
    <w:rsid w:val="00297371"/>
    <w:rsid w:val="002974A1"/>
    <w:rsid w:val="002A0E83"/>
    <w:rsid w:val="002A1A29"/>
    <w:rsid w:val="002A1AB4"/>
    <w:rsid w:val="002A25CE"/>
    <w:rsid w:val="002A530B"/>
    <w:rsid w:val="002A6421"/>
    <w:rsid w:val="002B5F8E"/>
    <w:rsid w:val="002C104B"/>
    <w:rsid w:val="002C259A"/>
    <w:rsid w:val="002C71CA"/>
    <w:rsid w:val="002C7BE6"/>
    <w:rsid w:val="002D22BF"/>
    <w:rsid w:val="002D2E24"/>
    <w:rsid w:val="002E1D22"/>
    <w:rsid w:val="002F59EF"/>
    <w:rsid w:val="003060A7"/>
    <w:rsid w:val="003117A5"/>
    <w:rsid w:val="003139DA"/>
    <w:rsid w:val="00314926"/>
    <w:rsid w:val="00316CC1"/>
    <w:rsid w:val="0031745F"/>
    <w:rsid w:val="00317B68"/>
    <w:rsid w:val="00325C4A"/>
    <w:rsid w:val="00331392"/>
    <w:rsid w:val="00332538"/>
    <w:rsid w:val="003359CD"/>
    <w:rsid w:val="0034258C"/>
    <w:rsid w:val="00347841"/>
    <w:rsid w:val="00352C63"/>
    <w:rsid w:val="00355D15"/>
    <w:rsid w:val="003567B2"/>
    <w:rsid w:val="00357682"/>
    <w:rsid w:val="00357FAC"/>
    <w:rsid w:val="00361C43"/>
    <w:rsid w:val="00366BA1"/>
    <w:rsid w:val="003739B2"/>
    <w:rsid w:val="00375797"/>
    <w:rsid w:val="003805C3"/>
    <w:rsid w:val="00381405"/>
    <w:rsid w:val="003837E4"/>
    <w:rsid w:val="003943A4"/>
    <w:rsid w:val="003A3FC9"/>
    <w:rsid w:val="003A4779"/>
    <w:rsid w:val="003A6798"/>
    <w:rsid w:val="003B3586"/>
    <w:rsid w:val="003B423F"/>
    <w:rsid w:val="003D01DB"/>
    <w:rsid w:val="003D28AC"/>
    <w:rsid w:val="003F0F9A"/>
    <w:rsid w:val="003F1660"/>
    <w:rsid w:val="003F2371"/>
    <w:rsid w:val="003F5700"/>
    <w:rsid w:val="00417020"/>
    <w:rsid w:val="00437910"/>
    <w:rsid w:val="00445C66"/>
    <w:rsid w:val="00456BC5"/>
    <w:rsid w:val="0047108C"/>
    <w:rsid w:val="004712BC"/>
    <w:rsid w:val="00473BB3"/>
    <w:rsid w:val="004845C6"/>
    <w:rsid w:val="004A10F3"/>
    <w:rsid w:val="004A1674"/>
    <w:rsid w:val="004A4404"/>
    <w:rsid w:val="004B0186"/>
    <w:rsid w:val="004B0C52"/>
    <w:rsid w:val="004D5E6E"/>
    <w:rsid w:val="004D681A"/>
    <w:rsid w:val="004D7F9A"/>
    <w:rsid w:val="004F0B64"/>
    <w:rsid w:val="004F53AC"/>
    <w:rsid w:val="00507982"/>
    <w:rsid w:val="005237FE"/>
    <w:rsid w:val="005256C4"/>
    <w:rsid w:val="00530234"/>
    <w:rsid w:val="005422F4"/>
    <w:rsid w:val="005521AA"/>
    <w:rsid w:val="005546CC"/>
    <w:rsid w:val="00557AAA"/>
    <w:rsid w:val="00565A40"/>
    <w:rsid w:val="00583FDB"/>
    <w:rsid w:val="005854F4"/>
    <w:rsid w:val="005874FD"/>
    <w:rsid w:val="005919DC"/>
    <w:rsid w:val="005931F9"/>
    <w:rsid w:val="005958E9"/>
    <w:rsid w:val="005A5EB1"/>
    <w:rsid w:val="005C1BA0"/>
    <w:rsid w:val="005C57F6"/>
    <w:rsid w:val="005C77D2"/>
    <w:rsid w:val="005D5189"/>
    <w:rsid w:val="005D57E6"/>
    <w:rsid w:val="005D64EF"/>
    <w:rsid w:val="005F0652"/>
    <w:rsid w:val="005F3496"/>
    <w:rsid w:val="005F7564"/>
    <w:rsid w:val="006001DD"/>
    <w:rsid w:val="00602B21"/>
    <w:rsid w:val="00634884"/>
    <w:rsid w:val="00644A5A"/>
    <w:rsid w:val="00653D20"/>
    <w:rsid w:val="00657C20"/>
    <w:rsid w:val="00657E24"/>
    <w:rsid w:val="0067047E"/>
    <w:rsid w:val="00674290"/>
    <w:rsid w:val="00680AD6"/>
    <w:rsid w:val="00681A05"/>
    <w:rsid w:val="006839A7"/>
    <w:rsid w:val="00683AAA"/>
    <w:rsid w:val="00686DEC"/>
    <w:rsid w:val="00686E27"/>
    <w:rsid w:val="00695956"/>
    <w:rsid w:val="00697798"/>
    <w:rsid w:val="006A48CC"/>
    <w:rsid w:val="006A5C6E"/>
    <w:rsid w:val="006B759C"/>
    <w:rsid w:val="006C1D7B"/>
    <w:rsid w:val="006C2599"/>
    <w:rsid w:val="006C330F"/>
    <w:rsid w:val="006D2C08"/>
    <w:rsid w:val="006D3517"/>
    <w:rsid w:val="006D634D"/>
    <w:rsid w:val="006F7A8D"/>
    <w:rsid w:val="0070192C"/>
    <w:rsid w:val="00713616"/>
    <w:rsid w:val="00716C58"/>
    <w:rsid w:val="007224B3"/>
    <w:rsid w:val="007511B3"/>
    <w:rsid w:val="0075142B"/>
    <w:rsid w:val="00752598"/>
    <w:rsid w:val="007573D9"/>
    <w:rsid w:val="00761763"/>
    <w:rsid w:val="007640F1"/>
    <w:rsid w:val="00765ADD"/>
    <w:rsid w:val="00765E48"/>
    <w:rsid w:val="0076606C"/>
    <w:rsid w:val="00767176"/>
    <w:rsid w:val="00775EA5"/>
    <w:rsid w:val="00795508"/>
    <w:rsid w:val="007966F3"/>
    <w:rsid w:val="007978A4"/>
    <w:rsid w:val="007A09ED"/>
    <w:rsid w:val="007B24DA"/>
    <w:rsid w:val="007B6685"/>
    <w:rsid w:val="007B763F"/>
    <w:rsid w:val="007C474E"/>
    <w:rsid w:val="007D1B8A"/>
    <w:rsid w:val="007D5A13"/>
    <w:rsid w:val="007D5CFF"/>
    <w:rsid w:val="007D5EBE"/>
    <w:rsid w:val="007E6B84"/>
    <w:rsid w:val="007E702B"/>
    <w:rsid w:val="007E7A6C"/>
    <w:rsid w:val="007F54A2"/>
    <w:rsid w:val="00800948"/>
    <w:rsid w:val="0080426A"/>
    <w:rsid w:val="0081503D"/>
    <w:rsid w:val="0083107B"/>
    <w:rsid w:val="00836B56"/>
    <w:rsid w:val="00840B41"/>
    <w:rsid w:val="00842EEC"/>
    <w:rsid w:val="00851C4F"/>
    <w:rsid w:val="00856313"/>
    <w:rsid w:val="0085723C"/>
    <w:rsid w:val="008765DB"/>
    <w:rsid w:val="00882093"/>
    <w:rsid w:val="00885C27"/>
    <w:rsid w:val="00887A22"/>
    <w:rsid w:val="0089254B"/>
    <w:rsid w:val="0089325F"/>
    <w:rsid w:val="008953B4"/>
    <w:rsid w:val="00896F63"/>
    <w:rsid w:val="008A088F"/>
    <w:rsid w:val="008A0CCD"/>
    <w:rsid w:val="008A1293"/>
    <w:rsid w:val="008A237A"/>
    <w:rsid w:val="008B66EB"/>
    <w:rsid w:val="008D28B2"/>
    <w:rsid w:val="008D6225"/>
    <w:rsid w:val="008F516D"/>
    <w:rsid w:val="008F75B4"/>
    <w:rsid w:val="00910C55"/>
    <w:rsid w:val="009150A0"/>
    <w:rsid w:val="0091511F"/>
    <w:rsid w:val="009155DD"/>
    <w:rsid w:val="00917ABF"/>
    <w:rsid w:val="00921606"/>
    <w:rsid w:val="009269EC"/>
    <w:rsid w:val="00933C3F"/>
    <w:rsid w:val="00933F4C"/>
    <w:rsid w:val="009528D3"/>
    <w:rsid w:val="0095457A"/>
    <w:rsid w:val="00960D22"/>
    <w:rsid w:val="009665AC"/>
    <w:rsid w:val="00966EF7"/>
    <w:rsid w:val="00971EC7"/>
    <w:rsid w:val="009766CD"/>
    <w:rsid w:val="00986FDA"/>
    <w:rsid w:val="009A5606"/>
    <w:rsid w:val="009B4942"/>
    <w:rsid w:val="009B5DA1"/>
    <w:rsid w:val="009C3643"/>
    <w:rsid w:val="009C6CAE"/>
    <w:rsid w:val="009E2483"/>
    <w:rsid w:val="009E2802"/>
    <w:rsid w:val="009F55A7"/>
    <w:rsid w:val="00A018BF"/>
    <w:rsid w:val="00A02308"/>
    <w:rsid w:val="00A1461A"/>
    <w:rsid w:val="00A223AE"/>
    <w:rsid w:val="00A31776"/>
    <w:rsid w:val="00A4025A"/>
    <w:rsid w:val="00A45E6B"/>
    <w:rsid w:val="00A52D5C"/>
    <w:rsid w:val="00A53176"/>
    <w:rsid w:val="00A57ABF"/>
    <w:rsid w:val="00A62E76"/>
    <w:rsid w:val="00A70B05"/>
    <w:rsid w:val="00A71008"/>
    <w:rsid w:val="00A74F97"/>
    <w:rsid w:val="00A75BE0"/>
    <w:rsid w:val="00A804A4"/>
    <w:rsid w:val="00A82120"/>
    <w:rsid w:val="00A827DA"/>
    <w:rsid w:val="00A8504E"/>
    <w:rsid w:val="00A90A5A"/>
    <w:rsid w:val="00A957E5"/>
    <w:rsid w:val="00A966D6"/>
    <w:rsid w:val="00AB22F6"/>
    <w:rsid w:val="00AB690D"/>
    <w:rsid w:val="00AC30BD"/>
    <w:rsid w:val="00AC3BED"/>
    <w:rsid w:val="00AD5586"/>
    <w:rsid w:val="00AD77F1"/>
    <w:rsid w:val="00AE080A"/>
    <w:rsid w:val="00AE27EE"/>
    <w:rsid w:val="00AE63B9"/>
    <w:rsid w:val="00B10F15"/>
    <w:rsid w:val="00B157DA"/>
    <w:rsid w:val="00B22EB9"/>
    <w:rsid w:val="00B2562D"/>
    <w:rsid w:val="00B454B9"/>
    <w:rsid w:val="00B52AA8"/>
    <w:rsid w:val="00B5397A"/>
    <w:rsid w:val="00B5740C"/>
    <w:rsid w:val="00B61C1D"/>
    <w:rsid w:val="00B71646"/>
    <w:rsid w:val="00B73DEC"/>
    <w:rsid w:val="00B741DB"/>
    <w:rsid w:val="00B77D77"/>
    <w:rsid w:val="00B87493"/>
    <w:rsid w:val="00B958F2"/>
    <w:rsid w:val="00BA5F6B"/>
    <w:rsid w:val="00BB1B8E"/>
    <w:rsid w:val="00BB31A6"/>
    <w:rsid w:val="00BC7691"/>
    <w:rsid w:val="00BC7D34"/>
    <w:rsid w:val="00BD5282"/>
    <w:rsid w:val="00BD6D10"/>
    <w:rsid w:val="00BF0267"/>
    <w:rsid w:val="00BF4570"/>
    <w:rsid w:val="00C0552B"/>
    <w:rsid w:val="00C135BE"/>
    <w:rsid w:val="00C14612"/>
    <w:rsid w:val="00C23A48"/>
    <w:rsid w:val="00C32919"/>
    <w:rsid w:val="00C5763B"/>
    <w:rsid w:val="00C65F8E"/>
    <w:rsid w:val="00C8042F"/>
    <w:rsid w:val="00CA4AC4"/>
    <w:rsid w:val="00CA5900"/>
    <w:rsid w:val="00CC32C0"/>
    <w:rsid w:val="00CC4296"/>
    <w:rsid w:val="00CC6CB1"/>
    <w:rsid w:val="00CD266B"/>
    <w:rsid w:val="00CD6932"/>
    <w:rsid w:val="00CE634A"/>
    <w:rsid w:val="00CE7E8C"/>
    <w:rsid w:val="00D00B18"/>
    <w:rsid w:val="00D03903"/>
    <w:rsid w:val="00D13402"/>
    <w:rsid w:val="00D14F90"/>
    <w:rsid w:val="00D225C2"/>
    <w:rsid w:val="00D2626A"/>
    <w:rsid w:val="00D368AE"/>
    <w:rsid w:val="00D41F7B"/>
    <w:rsid w:val="00D556F8"/>
    <w:rsid w:val="00D62EAE"/>
    <w:rsid w:val="00D665F7"/>
    <w:rsid w:val="00D7087A"/>
    <w:rsid w:val="00D718A7"/>
    <w:rsid w:val="00D855BF"/>
    <w:rsid w:val="00D90ACF"/>
    <w:rsid w:val="00D922B6"/>
    <w:rsid w:val="00D945BB"/>
    <w:rsid w:val="00D96395"/>
    <w:rsid w:val="00DC3AFD"/>
    <w:rsid w:val="00DC70D7"/>
    <w:rsid w:val="00DD6710"/>
    <w:rsid w:val="00DE052E"/>
    <w:rsid w:val="00DE3164"/>
    <w:rsid w:val="00DE3879"/>
    <w:rsid w:val="00DE4188"/>
    <w:rsid w:val="00DF0C88"/>
    <w:rsid w:val="00E0162C"/>
    <w:rsid w:val="00E01E9B"/>
    <w:rsid w:val="00E04CF0"/>
    <w:rsid w:val="00E216F1"/>
    <w:rsid w:val="00E331CE"/>
    <w:rsid w:val="00E36D54"/>
    <w:rsid w:val="00E3742D"/>
    <w:rsid w:val="00E42EC6"/>
    <w:rsid w:val="00E5059B"/>
    <w:rsid w:val="00E52AB7"/>
    <w:rsid w:val="00E60688"/>
    <w:rsid w:val="00E650D4"/>
    <w:rsid w:val="00E655CA"/>
    <w:rsid w:val="00E7093F"/>
    <w:rsid w:val="00E75097"/>
    <w:rsid w:val="00E8092F"/>
    <w:rsid w:val="00E929B1"/>
    <w:rsid w:val="00E97AD8"/>
    <w:rsid w:val="00EA1E2F"/>
    <w:rsid w:val="00EB5B36"/>
    <w:rsid w:val="00EC227E"/>
    <w:rsid w:val="00EC2A36"/>
    <w:rsid w:val="00EC6472"/>
    <w:rsid w:val="00ED2C77"/>
    <w:rsid w:val="00ED61AA"/>
    <w:rsid w:val="00ED70C0"/>
    <w:rsid w:val="00ED7CFE"/>
    <w:rsid w:val="00EF1536"/>
    <w:rsid w:val="00EF252B"/>
    <w:rsid w:val="00EF783D"/>
    <w:rsid w:val="00F07708"/>
    <w:rsid w:val="00F10C00"/>
    <w:rsid w:val="00F10DCF"/>
    <w:rsid w:val="00F1334F"/>
    <w:rsid w:val="00F1620E"/>
    <w:rsid w:val="00F21E96"/>
    <w:rsid w:val="00F30157"/>
    <w:rsid w:val="00F3692D"/>
    <w:rsid w:val="00F42D24"/>
    <w:rsid w:val="00F45C06"/>
    <w:rsid w:val="00F474C2"/>
    <w:rsid w:val="00F5303C"/>
    <w:rsid w:val="00F576D9"/>
    <w:rsid w:val="00F6147A"/>
    <w:rsid w:val="00F61CA8"/>
    <w:rsid w:val="00F70E05"/>
    <w:rsid w:val="00F77851"/>
    <w:rsid w:val="00F81758"/>
    <w:rsid w:val="00F920D8"/>
    <w:rsid w:val="00F9272D"/>
    <w:rsid w:val="00F9441A"/>
    <w:rsid w:val="00FA3132"/>
    <w:rsid w:val="00FB5272"/>
    <w:rsid w:val="00FD238C"/>
    <w:rsid w:val="00FE48B6"/>
    <w:rsid w:val="00FE4ADC"/>
    <w:rsid w:val="00FF39D8"/>
    <w:rsid w:val="0588B454"/>
    <w:rsid w:val="074FA176"/>
    <w:rsid w:val="07BB2167"/>
    <w:rsid w:val="091BEBBB"/>
    <w:rsid w:val="094AF8CE"/>
    <w:rsid w:val="09B7AEA0"/>
    <w:rsid w:val="0D28AFB6"/>
    <w:rsid w:val="0FB89A78"/>
    <w:rsid w:val="0FEE9011"/>
    <w:rsid w:val="0FFC78F9"/>
    <w:rsid w:val="10572D5D"/>
    <w:rsid w:val="10D1E67A"/>
    <w:rsid w:val="11F0A377"/>
    <w:rsid w:val="12762754"/>
    <w:rsid w:val="14DCE169"/>
    <w:rsid w:val="15FB0F87"/>
    <w:rsid w:val="16763A57"/>
    <w:rsid w:val="17112EC2"/>
    <w:rsid w:val="18B91ED5"/>
    <w:rsid w:val="1BF1DE27"/>
    <w:rsid w:val="1E4676CC"/>
    <w:rsid w:val="1EAC0D23"/>
    <w:rsid w:val="1F39792C"/>
    <w:rsid w:val="1FB8EF02"/>
    <w:rsid w:val="213B75E9"/>
    <w:rsid w:val="21EB50CD"/>
    <w:rsid w:val="23C10369"/>
    <w:rsid w:val="243989AA"/>
    <w:rsid w:val="258D0D56"/>
    <w:rsid w:val="272E5CFA"/>
    <w:rsid w:val="281E2CE1"/>
    <w:rsid w:val="2A49448E"/>
    <w:rsid w:val="2BD00491"/>
    <w:rsid w:val="2E2BD50F"/>
    <w:rsid w:val="3144DE56"/>
    <w:rsid w:val="31B2969D"/>
    <w:rsid w:val="32C6A6C8"/>
    <w:rsid w:val="35F07160"/>
    <w:rsid w:val="3608A412"/>
    <w:rsid w:val="38148B07"/>
    <w:rsid w:val="386AF50C"/>
    <w:rsid w:val="393D1353"/>
    <w:rsid w:val="39F9489D"/>
    <w:rsid w:val="3A8B23A5"/>
    <w:rsid w:val="3A9FC829"/>
    <w:rsid w:val="3AA2AF66"/>
    <w:rsid w:val="3B47734E"/>
    <w:rsid w:val="3BE480D0"/>
    <w:rsid w:val="3C5DC637"/>
    <w:rsid w:val="3DABAE90"/>
    <w:rsid w:val="3E486F9B"/>
    <w:rsid w:val="3E50D3F6"/>
    <w:rsid w:val="40D0AA80"/>
    <w:rsid w:val="41830D26"/>
    <w:rsid w:val="437E510D"/>
    <w:rsid w:val="44AC9E19"/>
    <w:rsid w:val="45C71BD3"/>
    <w:rsid w:val="468D589A"/>
    <w:rsid w:val="49B9C798"/>
    <w:rsid w:val="4AFFD956"/>
    <w:rsid w:val="4D51D4C7"/>
    <w:rsid w:val="4E14D4B8"/>
    <w:rsid w:val="4E44B63A"/>
    <w:rsid w:val="4FA7DB47"/>
    <w:rsid w:val="53960967"/>
    <w:rsid w:val="55598BA1"/>
    <w:rsid w:val="559B9A01"/>
    <w:rsid w:val="567643BE"/>
    <w:rsid w:val="567D5C63"/>
    <w:rsid w:val="5748EA88"/>
    <w:rsid w:val="58C8C559"/>
    <w:rsid w:val="5A1CEACF"/>
    <w:rsid w:val="5AAEEE24"/>
    <w:rsid w:val="5AEFD498"/>
    <w:rsid w:val="5C7AAB78"/>
    <w:rsid w:val="5CD5E274"/>
    <w:rsid w:val="638FBEC3"/>
    <w:rsid w:val="6480F8B6"/>
    <w:rsid w:val="64DB177A"/>
    <w:rsid w:val="679819ED"/>
    <w:rsid w:val="68B94DF0"/>
    <w:rsid w:val="68F45BC7"/>
    <w:rsid w:val="6F135FD2"/>
    <w:rsid w:val="6FB58103"/>
    <w:rsid w:val="70EFC491"/>
    <w:rsid w:val="7155C78F"/>
    <w:rsid w:val="71C0B784"/>
    <w:rsid w:val="72921F22"/>
    <w:rsid w:val="7319FC55"/>
    <w:rsid w:val="7376EEC7"/>
    <w:rsid w:val="7462CB91"/>
    <w:rsid w:val="7495AC23"/>
    <w:rsid w:val="76EA00E4"/>
    <w:rsid w:val="77C5B6A0"/>
    <w:rsid w:val="784532BC"/>
    <w:rsid w:val="795038CE"/>
    <w:rsid w:val="7969C0A2"/>
    <w:rsid w:val="7B1593A7"/>
    <w:rsid w:val="7CE1F694"/>
    <w:rsid w:val="7E76653D"/>
    <w:rsid w:val="7F4CD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54D1B"/>
  <w15:chartTrackingRefBased/>
  <w15:docId w15:val="{890553ED-8BE7-4CCD-A9BF-2C488D4D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6F1"/>
    <w:pPr>
      <w:suppressAutoHyphens/>
      <w:spacing w:after="0" w:line="480" w:lineRule="auto"/>
      <w:ind w:firstLine="720"/>
      <w:contextualSpacing/>
    </w:pPr>
    <w:rPr>
      <w:rFonts w:ascii="Times New Roman" w:eastAsia="Times New Roman" w:hAnsi="Times New Roman" w:cs="Times New Roman"/>
      <w:sz w:val="24"/>
      <w:szCs w:val="24"/>
    </w:rPr>
  </w:style>
  <w:style w:type="paragraph" w:styleId="Heading1">
    <w:name w:val="heading 1"/>
    <w:aliases w:val="APA Level 1"/>
    <w:basedOn w:val="Normal"/>
    <w:next w:val="Normal"/>
    <w:link w:val="Heading1Char"/>
    <w:uiPriority w:val="9"/>
    <w:qFormat/>
    <w:rsid w:val="00C23A48"/>
    <w:pPr>
      <w:keepNext/>
      <w:jc w:val="center"/>
      <w:outlineLvl w:val="0"/>
    </w:pPr>
    <w:rPr>
      <w:rFonts w:cs="Arial"/>
      <w:b/>
      <w:bCs/>
      <w:szCs w:val="32"/>
    </w:rPr>
  </w:style>
  <w:style w:type="paragraph" w:styleId="Heading2">
    <w:name w:val="heading 2"/>
    <w:basedOn w:val="Normal"/>
    <w:next w:val="Normal"/>
    <w:link w:val="Heading2Char"/>
    <w:uiPriority w:val="9"/>
    <w:qFormat/>
    <w:rsid w:val="00C23A48"/>
    <w:pPr>
      <w:keepNext/>
      <w:outlineLvl w:val="1"/>
    </w:pPr>
    <w:rPr>
      <w:rFonts w:cs="Arial"/>
      <w:b/>
      <w:bCs/>
      <w:szCs w:val="28"/>
    </w:rPr>
  </w:style>
  <w:style w:type="paragraph" w:styleId="Heading3">
    <w:name w:val="heading 3"/>
    <w:basedOn w:val="Normal"/>
    <w:next w:val="Normal"/>
    <w:link w:val="Heading3Char1"/>
    <w:uiPriority w:val="9"/>
    <w:unhideWhenUsed/>
    <w:qFormat/>
    <w:rsid w:val="00B5397A"/>
    <w:pPr>
      <w:keepNext/>
      <w:keepLines/>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F30157"/>
    <w:pPr>
      <w:keepNext/>
      <w:keepLines/>
      <w:ind w:left="7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Level 1 Char"/>
    <w:basedOn w:val="DefaultParagraphFont"/>
    <w:link w:val="Heading1"/>
    <w:uiPriority w:val="9"/>
    <w:rsid w:val="00C23A48"/>
    <w:rPr>
      <w:rFonts w:ascii="Times New Roman" w:eastAsia="Times New Roman" w:hAnsi="Times New Roman" w:cs="Arial"/>
      <w:b/>
      <w:bCs/>
      <w:sz w:val="24"/>
      <w:szCs w:val="32"/>
    </w:rPr>
  </w:style>
  <w:style w:type="character" w:customStyle="1" w:styleId="Heading2Char">
    <w:name w:val="Heading 2 Char"/>
    <w:basedOn w:val="DefaultParagraphFont"/>
    <w:link w:val="Heading2"/>
    <w:uiPriority w:val="9"/>
    <w:rsid w:val="00C23A48"/>
    <w:rPr>
      <w:rFonts w:ascii="Times New Roman" w:eastAsia="Times New Roman" w:hAnsi="Times New Roman" w:cs="Arial"/>
      <w:b/>
      <w:bCs/>
      <w:sz w:val="24"/>
      <w:szCs w:val="28"/>
    </w:rPr>
  </w:style>
  <w:style w:type="character" w:customStyle="1" w:styleId="Heading3Char">
    <w:name w:val="Heading 3 Char"/>
    <w:basedOn w:val="DefaultParagraphFont"/>
    <w:uiPriority w:val="9"/>
    <w:rsid w:val="00887A2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30157"/>
    <w:rPr>
      <w:rFonts w:ascii="Times New Roman" w:eastAsiaTheme="majorEastAsia" w:hAnsi="Times New Roman" w:cstheme="majorBidi"/>
      <w:b/>
      <w:bCs/>
      <w:iCs/>
      <w:sz w:val="24"/>
    </w:rPr>
  </w:style>
  <w:style w:type="numbering" w:customStyle="1" w:styleId="NoList1">
    <w:name w:val="No List1"/>
    <w:next w:val="NoList"/>
    <w:uiPriority w:val="99"/>
    <w:semiHidden/>
    <w:unhideWhenUsed/>
    <w:rsid w:val="00887A22"/>
  </w:style>
  <w:style w:type="character" w:customStyle="1" w:styleId="Heading3Char1">
    <w:name w:val="Heading 3 Char1"/>
    <w:basedOn w:val="DefaultParagraphFont"/>
    <w:link w:val="Heading3"/>
    <w:uiPriority w:val="9"/>
    <w:rsid w:val="00B5397A"/>
    <w:rPr>
      <w:rFonts w:ascii="Times New Roman" w:eastAsiaTheme="majorEastAsia" w:hAnsi="Times New Roman" w:cstheme="majorBidi"/>
      <w:b/>
      <w:bCs/>
      <w:i/>
      <w:sz w:val="24"/>
    </w:rPr>
  </w:style>
  <w:style w:type="character" w:styleId="Hyperlink">
    <w:name w:val="Hyperlink"/>
    <w:basedOn w:val="DefaultParagraphFont"/>
    <w:uiPriority w:val="99"/>
    <w:rsid w:val="00971EC7"/>
    <w:rPr>
      <w:rFonts w:ascii="Times New Roman" w:hAnsi="Times New Roman"/>
      <w:b w:val="0"/>
      <w:color w:val="004376"/>
      <w:sz w:val="24"/>
      <w:u w:val="single"/>
    </w:rPr>
  </w:style>
  <w:style w:type="paragraph" w:styleId="TOC1">
    <w:name w:val="toc 1"/>
    <w:aliases w:val="TOC 1 APA"/>
    <w:basedOn w:val="Normal"/>
    <w:next w:val="Normal"/>
    <w:autoRedefine/>
    <w:uiPriority w:val="39"/>
    <w:qFormat/>
    <w:rsid w:val="00C23A48"/>
    <w:pPr>
      <w:tabs>
        <w:tab w:val="right" w:leader="dot" w:pos="9350"/>
      </w:tabs>
      <w:spacing w:before="240" w:after="240" w:line="240" w:lineRule="auto"/>
    </w:pPr>
  </w:style>
  <w:style w:type="paragraph" w:styleId="TOC2">
    <w:name w:val="toc 2"/>
    <w:basedOn w:val="Normal"/>
    <w:next w:val="Normal"/>
    <w:autoRedefine/>
    <w:uiPriority w:val="39"/>
    <w:rsid w:val="005F7564"/>
    <w:pPr>
      <w:tabs>
        <w:tab w:val="right" w:leader="dot" w:pos="9350"/>
      </w:tabs>
      <w:spacing w:line="240" w:lineRule="auto"/>
      <w:ind w:left="360"/>
    </w:pPr>
    <w:rPr>
      <w:rFonts w:cs="Arial"/>
    </w:rPr>
  </w:style>
  <w:style w:type="paragraph" w:styleId="Footer">
    <w:name w:val="footer"/>
    <w:basedOn w:val="Normal"/>
    <w:link w:val="FooterChar"/>
    <w:uiPriority w:val="99"/>
    <w:rsid w:val="00887A22"/>
    <w:pPr>
      <w:tabs>
        <w:tab w:val="center" w:pos="4320"/>
        <w:tab w:val="right" w:pos="8640"/>
      </w:tabs>
      <w:spacing w:line="360" w:lineRule="auto"/>
    </w:pPr>
    <w:rPr>
      <w:rFonts w:cs="Arial"/>
    </w:rPr>
  </w:style>
  <w:style w:type="character" w:customStyle="1" w:styleId="FooterChar">
    <w:name w:val="Footer Char"/>
    <w:basedOn w:val="DefaultParagraphFont"/>
    <w:link w:val="Footer"/>
    <w:uiPriority w:val="99"/>
    <w:rsid w:val="00887A22"/>
    <w:rPr>
      <w:rFonts w:ascii="Times New Roman" w:eastAsia="Times New Roman" w:hAnsi="Times New Roman" w:cs="Arial"/>
      <w:sz w:val="24"/>
      <w:szCs w:val="24"/>
    </w:rPr>
  </w:style>
  <w:style w:type="paragraph" w:customStyle="1" w:styleId="header223levelsAPA">
    <w:name w:val="header2 2&amp;3 levels APA"/>
    <w:basedOn w:val="Heading2"/>
    <w:next w:val="Normal"/>
    <w:autoRedefine/>
    <w:rsid w:val="00887A22"/>
    <w:rPr>
      <w:bCs w:val="0"/>
      <w:szCs w:val="24"/>
    </w:rPr>
  </w:style>
  <w:style w:type="paragraph" w:customStyle="1" w:styleId="header123levelsAPA">
    <w:name w:val="header1 2&amp;3 levels APA"/>
    <w:basedOn w:val="Heading1"/>
    <w:next w:val="Normal"/>
    <w:autoRedefine/>
    <w:rsid w:val="00887A22"/>
    <w:rPr>
      <w:rFonts w:cs="Times New Roman"/>
      <w:b w:val="0"/>
      <w:bCs w:val="0"/>
      <w:szCs w:val="24"/>
    </w:rPr>
  </w:style>
  <w:style w:type="character" w:styleId="CommentReference">
    <w:name w:val="annotation reference"/>
    <w:basedOn w:val="DefaultParagraphFont"/>
    <w:uiPriority w:val="99"/>
    <w:rsid w:val="00887A22"/>
    <w:rPr>
      <w:rFonts w:ascii="Times New Roman" w:hAnsi="Times New Roman"/>
      <w:sz w:val="16"/>
    </w:rPr>
  </w:style>
  <w:style w:type="paragraph" w:styleId="CommentText">
    <w:name w:val="annotation text"/>
    <w:basedOn w:val="Normal"/>
    <w:link w:val="CommentTextChar"/>
    <w:rsid w:val="00887A22"/>
    <w:pPr>
      <w:spacing w:line="360" w:lineRule="auto"/>
    </w:pPr>
    <w:rPr>
      <w:rFonts w:cs="Arial"/>
      <w:sz w:val="20"/>
      <w:szCs w:val="20"/>
    </w:rPr>
  </w:style>
  <w:style w:type="character" w:customStyle="1" w:styleId="CommentTextChar">
    <w:name w:val="Comment Text Char"/>
    <w:basedOn w:val="DefaultParagraphFont"/>
    <w:link w:val="CommentText"/>
    <w:rsid w:val="00887A22"/>
    <w:rPr>
      <w:rFonts w:ascii="Times New Roman" w:eastAsia="Times New Roman" w:hAnsi="Times New Roman" w:cs="Arial"/>
      <w:sz w:val="20"/>
      <w:szCs w:val="20"/>
    </w:rPr>
  </w:style>
  <w:style w:type="paragraph" w:styleId="BalloonText">
    <w:name w:val="Balloon Text"/>
    <w:basedOn w:val="Normal"/>
    <w:link w:val="BalloonTextChar"/>
    <w:uiPriority w:val="99"/>
    <w:semiHidden/>
    <w:unhideWhenUsed/>
    <w:rsid w:val="00887A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A22"/>
    <w:rPr>
      <w:rFonts w:ascii="Segoe UI" w:hAnsi="Segoe UI" w:cs="Segoe UI"/>
      <w:sz w:val="18"/>
      <w:szCs w:val="18"/>
    </w:rPr>
  </w:style>
  <w:style w:type="paragraph" w:styleId="Header">
    <w:name w:val="header"/>
    <w:basedOn w:val="Normal"/>
    <w:link w:val="HeaderChar"/>
    <w:uiPriority w:val="99"/>
    <w:unhideWhenUsed/>
    <w:rsid w:val="00887A22"/>
    <w:pPr>
      <w:tabs>
        <w:tab w:val="center" w:pos="4680"/>
        <w:tab w:val="right" w:pos="9360"/>
      </w:tabs>
      <w:spacing w:line="240" w:lineRule="auto"/>
    </w:pPr>
  </w:style>
  <w:style w:type="character" w:customStyle="1" w:styleId="HeaderChar">
    <w:name w:val="Header Char"/>
    <w:basedOn w:val="DefaultParagraphFont"/>
    <w:link w:val="Header"/>
    <w:uiPriority w:val="99"/>
    <w:rsid w:val="00887A22"/>
    <w:rPr>
      <w:rFonts w:ascii="Times New Roman" w:hAnsi="Times New Roman"/>
      <w:sz w:val="24"/>
    </w:rPr>
  </w:style>
  <w:style w:type="paragraph" w:styleId="CommentSubject">
    <w:name w:val="annotation subject"/>
    <w:basedOn w:val="CommentText"/>
    <w:next w:val="CommentText"/>
    <w:link w:val="CommentSubjectChar"/>
    <w:uiPriority w:val="99"/>
    <w:semiHidden/>
    <w:unhideWhenUsed/>
    <w:rsid w:val="00887A22"/>
    <w:pPr>
      <w:spacing w:after="160" w:line="240" w:lineRule="auto"/>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887A22"/>
    <w:rPr>
      <w:rFonts w:ascii="Times New Roman" w:eastAsia="Times New Roman" w:hAnsi="Times New Roman" w:cs="Arial"/>
      <w:b/>
      <w:bCs/>
      <w:sz w:val="20"/>
      <w:szCs w:val="20"/>
    </w:rPr>
  </w:style>
  <w:style w:type="paragraph" w:styleId="BodyText">
    <w:name w:val="Body Text"/>
    <w:basedOn w:val="Normal"/>
    <w:link w:val="BodyTextChar"/>
    <w:uiPriority w:val="99"/>
    <w:semiHidden/>
    <w:unhideWhenUsed/>
    <w:rsid w:val="00887A22"/>
    <w:pPr>
      <w:spacing w:after="120"/>
    </w:pPr>
  </w:style>
  <w:style w:type="character" w:customStyle="1" w:styleId="BodyTextChar">
    <w:name w:val="Body Text Char"/>
    <w:basedOn w:val="DefaultParagraphFont"/>
    <w:link w:val="BodyText"/>
    <w:uiPriority w:val="99"/>
    <w:semiHidden/>
    <w:rsid w:val="00887A22"/>
    <w:rPr>
      <w:rFonts w:ascii="Times New Roman" w:hAnsi="Times New Roman"/>
      <w:sz w:val="24"/>
    </w:rPr>
  </w:style>
  <w:style w:type="paragraph" w:styleId="TOC3">
    <w:name w:val="toc 3"/>
    <w:basedOn w:val="Normal"/>
    <w:next w:val="Normal"/>
    <w:autoRedefine/>
    <w:uiPriority w:val="39"/>
    <w:unhideWhenUsed/>
    <w:rsid w:val="008B66EB"/>
    <w:pPr>
      <w:spacing w:after="100" w:line="240" w:lineRule="auto"/>
      <w:ind w:left="475"/>
    </w:pPr>
  </w:style>
  <w:style w:type="paragraph" w:styleId="TOCHeading">
    <w:name w:val="TOC Heading"/>
    <w:basedOn w:val="Heading1"/>
    <w:next w:val="Normal"/>
    <w:uiPriority w:val="39"/>
    <w:unhideWhenUsed/>
    <w:qFormat/>
    <w:rsid w:val="00887A22"/>
    <w:pPr>
      <w:keepLines/>
      <w:spacing w:before="480" w:line="276" w:lineRule="auto"/>
      <w:jc w:val="left"/>
      <w:outlineLvl w:val="9"/>
    </w:pPr>
    <w:rPr>
      <w:rFonts w:asciiTheme="majorHAnsi" w:eastAsiaTheme="majorEastAsia" w:hAnsiTheme="majorHAnsi" w:cstheme="majorBidi"/>
      <w:color w:val="2E74B5" w:themeColor="accent1" w:themeShade="BF"/>
      <w:sz w:val="28"/>
      <w:szCs w:val="28"/>
      <w:lang w:eastAsia="ja-JP"/>
    </w:rPr>
  </w:style>
  <w:style w:type="paragraph" w:styleId="TOC4">
    <w:name w:val="toc 4"/>
    <w:basedOn w:val="Normal"/>
    <w:next w:val="Normal"/>
    <w:autoRedefine/>
    <w:uiPriority w:val="39"/>
    <w:semiHidden/>
    <w:unhideWhenUsed/>
    <w:rsid w:val="00887A22"/>
    <w:pPr>
      <w:spacing w:after="100"/>
      <w:ind w:left="720"/>
    </w:pPr>
  </w:style>
  <w:style w:type="paragraph" w:styleId="Revision">
    <w:name w:val="Revision"/>
    <w:hidden/>
    <w:uiPriority w:val="99"/>
    <w:semiHidden/>
    <w:rsid w:val="00887A22"/>
    <w:pPr>
      <w:spacing w:after="0" w:line="240" w:lineRule="auto"/>
    </w:pPr>
    <w:rPr>
      <w:rFonts w:ascii="Times New Roman" w:hAnsi="Times New Roman"/>
      <w:sz w:val="24"/>
    </w:rPr>
  </w:style>
  <w:style w:type="paragraph" w:styleId="ListParagraph">
    <w:name w:val="List Paragraph"/>
    <w:basedOn w:val="Normal"/>
    <w:uiPriority w:val="34"/>
    <w:qFormat/>
    <w:rsid w:val="00887A22"/>
    <w:pPr>
      <w:ind w:left="720"/>
    </w:pPr>
  </w:style>
  <w:style w:type="character" w:styleId="FollowedHyperlink">
    <w:name w:val="FollowedHyperlink"/>
    <w:basedOn w:val="DefaultParagraphFont"/>
    <w:uiPriority w:val="99"/>
    <w:semiHidden/>
    <w:unhideWhenUsed/>
    <w:rsid w:val="00887A22"/>
    <w:rPr>
      <w:color w:val="954F72" w:themeColor="followedHyperlink"/>
      <w:u w:val="single"/>
    </w:rPr>
  </w:style>
  <w:style w:type="paragraph" w:styleId="NormalWeb">
    <w:name w:val="Normal (Web)"/>
    <w:basedOn w:val="Normal"/>
    <w:uiPriority w:val="99"/>
    <w:semiHidden/>
    <w:unhideWhenUsed/>
    <w:rsid w:val="00887A22"/>
    <w:pPr>
      <w:spacing w:before="100" w:beforeAutospacing="1" w:after="100" w:afterAutospacing="1" w:line="240" w:lineRule="auto"/>
    </w:pPr>
  </w:style>
  <w:style w:type="paragraph" w:styleId="PlainText">
    <w:name w:val="Plain Text"/>
    <w:basedOn w:val="Normal"/>
    <w:link w:val="PlainTextChar"/>
    <w:uiPriority w:val="99"/>
    <w:unhideWhenUsed/>
    <w:rsid w:val="00887A22"/>
    <w:pPr>
      <w:spacing w:line="240" w:lineRule="auto"/>
    </w:pPr>
    <w:rPr>
      <w:rFonts w:ascii="Calibri" w:hAnsi="Calibri"/>
      <w:szCs w:val="21"/>
    </w:rPr>
  </w:style>
  <w:style w:type="character" w:customStyle="1" w:styleId="PlainTextChar">
    <w:name w:val="Plain Text Char"/>
    <w:basedOn w:val="DefaultParagraphFont"/>
    <w:link w:val="PlainText"/>
    <w:uiPriority w:val="99"/>
    <w:rsid w:val="00887A22"/>
    <w:rPr>
      <w:rFonts w:ascii="Calibri" w:hAnsi="Calibri"/>
      <w:szCs w:val="21"/>
    </w:rPr>
  </w:style>
  <w:style w:type="character" w:customStyle="1" w:styleId="UnresolvedMention1">
    <w:name w:val="Unresolved Mention1"/>
    <w:basedOn w:val="DefaultParagraphFont"/>
    <w:uiPriority w:val="99"/>
    <w:semiHidden/>
    <w:unhideWhenUsed/>
    <w:rsid w:val="00887A22"/>
    <w:rPr>
      <w:color w:val="605E5C"/>
      <w:shd w:val="clear" w:color="auto" w:fill="E1DFDD"/>
    </w:rPr>
  </w:style>
  <w:style w:type="paragraph" w:styleId="NoSpacing">
    <w:name w:val="No Spacing"/>
    <w:uiPriority w:val="1"/>
    <w:qFormat/>
    <w:rsid w:val="005F7564"/>
    <w:pPr>
      <w:spacing w:after="0" w:line="240" w:lineRule="auto"/>
    </w:pPr>
    <w:rPr>
      <w:rFonts w:ascii="Times New Roman" w:hAnsi="Times New Roman"/>
      <w:sz w:val="24"/>
    </w:rPr>
  </w:style>
  <w:style w:type="paragraph" w:styleId="TOC6">
    <w:name w:val="toc 6"/>
    <w:basedOn w:val="Normal"/>
    <w:next w:val="Normal"/>
    <w:autoRedefine/>
    <w:uiPriority w:val="39"/>
    <w:semiHidden/>
    <w:unhideWhenUsed/>
    <w:rsid w:val="005F7564"/>
    <w:pPr>
      <w:spacing w:after="100"/>
      <w:ind w:left="1200"/>
    </w:pPr>
  </w:style>
  <w:style w:type="character" w:styleId="Emphasis">
    <w:name w:val="Emphasis"/>
    <w:basedOn w:val="DefaultParagraphFont"/>
    <w:uiPriority w:val="20"/>
    <w:qFormat/>
    <w:rsid w:val="00AB22F6"/>
    <w:rPr>
      <w:i/>
      <w:iCs/>
    </w:rPr>
  </w:style>
  <w:style w:type="character" w:styleId="UnresolvedMention">
    <w:name w:val="Unresolved Mention"/>
    <w:basedOn w:val="DefaultParagraphFont"/>
    <w:uiPriority w:val="99"/>
    <w:semiHidden/>
    <w:unhideWhenUsed/>
    <w:rsid w:val="00AB22F6"/>
    <w:rPr>
      <w:color w:val="605E5C"/>
      <w:shd w:val="clear" w:color="auto" w:fill="E1DFDD"/>
    </w:rPr>
  </w:style>
  <w:style w:type="character" w:styleId="Strong">
    <w:name w:val="Strong"/>
    <w:basedOn w:val="DefaultParagraphFont"/>
    <w:uiPriority w:val="22"/>
    <w:qFormat/>
    <w:rsid w:val="00AB22F6"/>
    <w:rPr>
      <w:b/>
      <w:bCs/>
    </w:rPr>
  </w:style>
  <w:style w:type="paragraph" w:styleId="Caption">
    <w:name w:val="caption"/>
    <w:basedOn w:val="Normal"/>
    <w:next w:val="Normal"/>
    <w:uiPriority w:val="35"/>
    <w:unhideWhenUsed/>
    <w:qFormat/>
    <w:rsid w:val="00C5763B"/>
    <w:rPr>
      <w:iCs/>
      <w:szCs w:val="18"/>
    </w:rPr>
  </w:style>
  <w:style w:type="table" w:styleId="GridTable4">
    <w:name w:val="Grid Table 4"/>
    <w:basedOn w:val="TableNormal"/>
    <w:uiPriority w:val="49"/>
    <w:rsid w:val="00F45C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565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97640">
      <w:bodyDiv w:val="1"/>
      <w:marLeft w:val="0"/>
      <w:marRight w:val="0"/>
      <w:marTop w:val="0"/>
      <w:marBottom w:val="0"/>
      <w:divBdr>
        <w:top w:val="none" w:sz="0" w:space="0" w:color="auto"/>
        <w:left w:val="none" w:sz="0" w:space="0" w:color="auto"/>
        <w:bottom w:val="none" w:sz="0" w:space="0" w:color="auto"/>
        <w:right w:val="none" w:sz="0" w:space="0" w:color="auto"/>
      </w:divBdr>
    </w:div>
    <w:div w:id="185951523">
      <w:bodyDiv w:val="1"/>
      <w:marLeft w:val="0"/>
      <w:marRight w:val="0"/>
      <w:marTop w:val="0"/>
      <w:marBottom w:val="0"/>
      <w:divBdr>
        <w:top w:val="none" w:sz="0" w:space="0" w:color="auto"/>
        <w:left w:val="none" w:sz="0" w:space="0" w:color="auto"/>
        <w:bottom w:val="none" w:sz="0" w:space="0" w:color="auto"/>
        <w:right w:val="none" w:sz="0" w:space="0" w:color="auto"/>
      </w:divBdr>
    </w:div>
    <w:div w:id="275328235">
      <w:bodyDiv w:val="1"/>
      <w:marLeft w:val="0"/>
      <w:marRight w:val="0"/>
      <w:marTop w:val="0"/>
      <w:marBottom w:val="0"/>
      <w:divBdr>
        <w:top w:val="none" w:sz="0" w:space="0" w:color="auto"/>
        <w:left w:val="none" w:sz="0" w:space="0" w:color="auto"/>
        <w:bottom w:val="none" w:sz="0" w:space="0" w:color="auto"/>
        <w:right w:val="none" w:sz="0" w:space="0" w:color="auto"/>
      </w:divBdr>
    </w:div>
    <w:div w:id="300888254">
      <w:bodyDiv w:val="1"/>
      <w:marLeft w:val="0"/>
      <w:marRight w:val="0"/>
      <w:marTop w:val="0"/>
      <w:marBottom w:val="0"/>
      <w:divBdr>
        <w:top w:val="none" w:sz="0" w:space="0" w:color="auto"/>
        <w:left w:val="none" w:sz="0" w:space="0" w:color="auto"/>
        <w:bottom w:val="none" w:sz="0" w:space="0" w:color="auto"/>
        <w:right w:val="none" w:sz="0" w:space="0" w:color="auto"/>
      </w:divBdr>
    </w:div>
    <w:div w:id="439616297">
      <w:bodyDiv w:val="1"/>
      <w:marLeft w:val="0"/>
      <w:marRight w:val="0"/>
      <w:marTop w:val="0"/>
      <w:marBottom w:val="0"/>
      <w:divBdr>
        <w:top w:val="none" w:sz="0" w:space="0" w:color="auto"/>
        <w:left w:val="none" w:sz="0" w:space="0" w:color="auto"/>
        <w:bottom w:val="none" w:sz="0" w:space="0" w:color="auto"/>
        <w:right w:val="none" w:sz="0" w:space="0" w:color="auto"/>
      </w:divBdr>
    </w:div>
    <w:div w:id="486552665">
      <w:bodyDiv w:val="1"/>
      <w:marLeft w:val="0"/>
      <w:marRight w:val="0"/>
      <w:marTop w:val="0"/>
      <w:marBottom w:val="0"/>
      <w:divBdr>
        <w:top w:val="none" w:sz="0" w:space="0" w:color="auto"/>
        <w:left w:val="none" w:sz="0" w:space="0" w:color="auto"/>
        <w:bottom w:val="none" w:sz="0" w:space="0" w:color="auto"/>
        <w:right w:val="none" w:sz="0" w:space="0" w:color="auto"/>
      </w:divBdr>
    </w:div>
    <w:div w:id="528567761">
      <w:bodyDiv w:val="1"/>
      <w:marLeft w:val="0"/>
      <w:marRight w:val="0"/>
      <w:marTop w:val="0"/>
      <w:marBottom w:val="0"/>
      <w:divBdr>
        <w:top w:val="none" w:sz="0" w:space="0" w:color="auto"/>
        <w:left w:val="none" w:sz="0" w:space="0" w:color="auto"/>
        <w:bottom w:val="none" w:sz="0" w:space="0" w:color="auto"/>
        <w:right w:val="none" w:sz="0" w:space="0" w:color="auto"/>
      </w:divBdr>
    </w:div>
    <w:div w:id="557009787">
      <w:bodyDiv w:val="1"/>
      <w:marLeft w:val="0"/>
      <w:marRight w:val="0"/>
      <w:marTop w:val="0"/>
      <w:marBottom w:val="0"/>
      <w:divBdr>
        <w:top w:val="none" w:sz="0" w:space="0" w:color="auto"/>
        <w:left w:val="none" w:sz="0" w:space="0" w:color="auto"/>
        <w:bottom w:val="none" w:sz="0" w:space="0" w:color="auto"/>
        <w:right w:val="none" w:sz="0" w:space="0" w:color="auto"/>
      </w:divBdr>
    </w:div>
    <w:div w:id="590168371">
      <w:bodyDiv w:val="1"/>
      <w:marLeft w:val="0"/>
      <w:marRight w:val="0"/>
      <w:marTop w:val="0"/>
      <w:marBottom w:val="0"/>
      <w:divBdr>
        <w:top w:val="none" w:sz="0" w:space="0" w:color="auto"/>
        <w:left w:val="none" w:sz="0" w:space="0" w:color="auto"/>
        <w:bottom w:val="none" w:sz="0" w:space="0" w:color="auto"/>
        <w:right w:val="none" w:sz="0" w:space="0" w:color="auto"/>
      </w:divBdr>
    </w:div>
    <w:div w:id="608202184">
      <w:bodyDiv w:val="1"/>
      <w:marLeft w:val="0"/>
      <w:marRight w:val="0"/>
      <w:marTop w:val="0"/>
      <w:marBottom w:val="0"/>
      <w:divBdr>
        <w:top w:val="none" w:sz="0" w:space="0" w:color="auto"/>
        <w:left w:val="none" w:sz="0" w:space="0" w:color="auto"/>
        <w:bottom w:val="none" w:sz="0" w:space="0" w:color="auto"/>
        <w:right w:val="none" w:sz="0" w:space="0" w:color="auto"/>
      </w:divBdr>
    </w:div>
    <w:div w:id="780564501">
      <w:bodyDiv w:val="1"/>
      <w:marLeft w:val="0"/>
      <w:marRight w:val="0"/>
      <w:marTop w:val="0"/>
      <w:marBottom w:val="0"/>
      <w:divBdr>
        <w:top w:val="none" w:sz="0" w:space="0" w:color="auto"/>
        <w:left w:val="none" w:sz="0" w:space="0" w:color="auto"/>
        <w:bottom w:val="none" w:sz="0" w:space="0" w:color="auto"/>
        <w:right w:val="none" w:sz="0" w:space="0" w:color="auto"/>
      </w:divBdr>
    </w:div>
    <w:div w:id="790052373">
      <w:bodyDiv w:val="1"/>
      <w:marLeft w:val="0"/>
      <w:marRight w:val="0"/>
      <w:marTop w:val="0"/>
      <w:marBottom w:val="0"/>
      <w:divBdr>
        <w:top w:val="none" w:sz="0" w:space="0" w:color="auto"/>
        <w:left w:val="none" w:sz="0" w:space="0" w:color="auto"/>
        <w:bottom w:val="none" w:sz="0" w:space="0" w:color="auto"/>
        <w:right w:val="none" w:sz="0" w:space="0" w:color="auto"/>
      </w:divBdr>
    </w:div>
    <w:div w:id="800805133">
      <w:bodyDiv w:val="1"/>
      <w:marLeft w:val="0"/>
      <w:marRight w:val="0"/>
      <w:marTop w:val="0"/>
      <w:marBottom w:val="0"/>
      <w:divBdr>
        <w:top w:val="none" w:sz="0" w:space="0" w:color="auto"/>
        <w:left w:val="none" w:sz="0" w:space="0" w:color="auto"/>
        <w:bottom w:val="none" w:sz="0" w:space="0" w:color="auto"/>
        <w:right w:val="none" w:sz="0" w:space="0" w:color="auto"/>
      </w:divBdr>
    </w:div>
    <w:div w:id="851527587">
      <w:bodyDiv w:val="1"/>
      <w:marLeft w:val="0"/>
      <w:marRight w:val="0"/>
      <w:marTop w:val="0"/>
      <w:marBottom w:val="0"/>
      <w:divBdr>
        <w:top w:val="none" w:sz="0" w:space="0" w:color="auto"/>
        <w:left w:val="none" w:sz="0" w:space="0" w:color="auto"/>
        <w:bottom w:val="none" w:sz="0" w:space="0" w:color="auto"/>
        <w:right w:val="none" w:sz="0" w:space="0" w:color="auto"/>
      </w:divBdr>
    </w:div>
    <w:div w:id="941886627">
      <w:bodyDiv w:val="1"/>
      <w:marLeft w:val="0"/>
      <w:marRight w:val="0"/>
      <w:marTop w:val="0"/>
      <w:marBottom w:val="0"/>
      <w:divBdr>
        <w:top w:val="none" w:sz="0" w:space="0" w:color="auto"/>
        <w:left w:val="none" w:sz="0" w:space="0" w:color="auto"/>
        <w:bottom w:val="none" w:sz="0" w:space="0" w:color="auto"/>
        <w:right w:val="none" w:sz="0" w:space="0" w:color="auto"/>
      </w:divBdr>
    </w:div>
    <w:div w:id="967785060">
      <w:bodyDiv w:val="1"/>
      <w:marLeft w:val="0"/>
      <w:marRight w:val="0"/>
      <w:marTop w:val="0"/>
      <w:marBottom w:val="0"/>
      <w:divBdr>
        <w:top w:val="none" w:sz="0" w:space="0" w:color="auto"/>
        <w:left w:val="none" w:sz="0" w:space="0" w:color="auto"/>
        <w:bottom w:val="none" w:sz="0" w:space="0" w:color="auto"/>
        <w:right w:val="none" w:sz="0" w:space="0" w:color="auto"/>
      </w:divBdr>
    </w:div>
    <w:div w:id="1040858463">
      <w:bodyDiv w:val="1"/>
      <w:marLeft w:val="0"/>
      <w:marRight w:val="0"/>
      <w:marTop w:val="0"/>
      <w:marBottom w:val="0"/>
      <w:divBdr>
        <w:top w:val="none" w:sz="0" w:space="0" w:color="auto"/>
        <w:left w:val="none" w:sz="0" w:space="0" w:color="auto"/>
        <w:bottom w:val="none" w:sz="0" w:space="0" w:color="auto"/>
        <w:right w:val="none" w:sz="0" w:space="0" w:color="auto"/>
      </w:divBdr>
    </w:div>
    <w:div w:id="1090661633">
      <w:bodyDiv w:val="1"/>
      <w:marLeft w:val="0"/>
      <w:marRight w:val="0"/>
      <w:marTop w:val="0"/>
      <w:marBottom w:val="0"/>
      <w:divBdr>
        <w:top w:val="none" w:sz="0" w:space="0" w:color="auto"/>
        <w:left w:val="none" w:sz="0" w:space="0" w:color="auto"/>
        <w:bottom w:val="none" w:sz="0" w:space="0" w:color="auto"/>
        <w:right w:val="none" w:sz="0" w:space="0" w:color="auto"/>
      </w:divBdr>
    </w:div>
    <w:div w:id="1096710620">
      <w:bodyDiv w:val="1"/>
      <w:marLeft w:val="0"/>
      <w:marRight w:val="0"/>
      <w:marTop w:val="0"/>
      <w:marBottom w:val="0"/>
      <w:divBdr>
        <w:top w:val="none" w:sz="0" w:space="0" w:color="auto"/>
        <w:left w:val="none" w:sz="0" w:space="0" w:color="auto"/>
        <w:bottom w:val="none" w:sz="0" w:space="0" w:color="auto"/>
        <w:right w:val="none" w:sz="0" w:space="0" w:color="auto"/>
      </w:divBdr>
    </w:div>
    <w:div w:id="1143354572">
      <w:bodyDiv w:val="1"/>
      <w:marLeft w:val="0"/>
      <w:marRight w:val="0"/>
      <w:marTop w:val="0"/>
      <w:marBottom w:val="0"/>
      <w:divBdr>
        <w:top w:val="none" w:sz="0" w:space="0" w:color="auto"/>
        <w:left w:val="none" w:sz="0" w:space="0" w:color="auto"/>
        <w:bottom w:val="none" w:sz="0" w:space="0" w:color="auto"/>
        <w:right w:val="none" w:sz="0" w:space="0" w:color="auto"/>
      </w:divBdr>
    </w:div>
    <w:div w:id="1209951860">
      <w:bodyDiv w:val="1"/>
      <w:marLeft w:val="0"/>
      <w:marRight w:val="0"/>
      <w:marTop w:val="0"/>
      <w:marBottom w:val="0"/>
      <w:divBdr>
        <w:top w:val="none" w:sz="0" w:space="0" w:color="auto"/>
        <w:left w:val="none" w:sz="0" w:space="0" w:color="auto"/>
        <w:bottom w:val="none" w:sz="0" w:space="0" w:color="auto"/>
        <w:right w:val="none" w:sz="0" w:space="0" w:color="auto"/>
      </w:divBdr>
    </w:div>
    <w:div w:id="1315909354">
      <w:bodyDiv w:val="1"/>
      <w:marLeft w:val="0"/>
      <w:marRight w:val="0"/>
      <w:marTop w:val="0"/>
      <w:marBottom w:val="0"/>
      <w:divBdr>
        <w:top w:val="none" w:sz="0" w:space="0" w:color="auto"/>
        <w:left w:val="none" w:sz="0" w:space="0" w:color="auto"/>
        <w:bottom w:val="none" w:sz="0" w:space="0" w:color="auto"/>
        <w:right w:val="none" w:sz="0" w:space="0" w:color="auto"/>
      </w:divBdr>
    </w:div>
    <w:div w:id="1338657556">
      <w:bodyDiv w:val="1"/>
      <w:marLeft w:val="0"/>
      <w:marRight w:val="0"/>
      <w:marTop w:val="0"/>
      <w:marBottom w:val="0"/>
      <w:divBdr>
        <w:top w:val="none" w:sz="0" w:space="0" w:color="auto"/>
        <w:left w:val="none" w:sz="0" w:space="0" w:color="auto"/>
        <w:bottom w:val="none" w:sz="0" w:space="0" w:color="auto"/>
        <w:right w:val="none" w:sz="0" w:space="0" w:color="auto"/>
      </w:divBdr>
    </w:div>
    <w:div w:id="1508518086">
      <w:bodyDiv w:val="1"/>
      <w:marLeft w:val="0"/>
      <w:marRight w:val="0"/>
      <w:marTop w:val="0"/>
      <w:marBottom w:val="0"/>
      <w:divBdr>
        <w:top w:val="none" w:sz="0" w:space="0" w:color="auto"/>
        <w:left w:val="none" w:sz="0" w:space="0" w:color="auto"/>
        <w:bottom w:val="none" w:sz="0" w:space="0" w:color="auto"/>
        <w:right w:val="none" w:sz="0" w:space="0" w:color="auto"/>
      </w:divBdr>
    </w:div>
    <w:div w:id="1598097868">
      <w:bodyDiv w:val="1"/>
      <w:marLeft w:val="0"/>
      <w:marRight w:val="0"/>
      <w:marTop w:val="0"/>
      <w:marBottom w:val="0"/>
      <w:divBdr>
        <w:top w:val="none" w:sz="0" w:space="0" w:color="auto"/>
        <w:left w:val="none" w:sz="0" w:space="0" w:color="auto"/>
        <w:bottom w:val="none" w:sz="0" w:space="0" w:color="auto"/>
        <w:right w:val="none" w:sz="0" w:space="0" w:color="auto"/>
      </w:divBdr>
    </w:div>
    <w:div w:id="1696150733">
      <w:bodyDiv w:val="1"/>
      <w:marLeft w:val="0"/>
      <w:marRight w:val="0"/>
      <w:marTop w:val="0"/>
      <w:marBottom w:val="0"/>
      <w:divBdr>
        <w:top w:val="none" w:sz="0" w:space="0" w:color="auto"/>
        <w:left w:val="none" w:sz="0" w:space="0" w:color="auto"/>
        <w:bottom w:val="none" w:sz="0" w:space="0" w:color="auto"/>
        <w:right w:val="none" w:sz="0" w:space="0" w:color="auto"/>
      </w:divBdr>
    </w:div>
    <w:div w:id="1705449037">
      <w:bodyDiv w:val="1"/>
      <w:marLeft w:val="0"/>
      <w:marRight w:val="0"/>
      <w:marTop w:val="0"/>
      <w:marBottom w:val="0"/>
      <w:divBdr>
        <w:top w:val="none" w:sz="0" w:space="0" w:color="auto"/>
        <w:left w:val="none" w:sz="0" w:space="0" w:color="auto"/>
        <w:bottom w:val="none" w:sz="0" w:space="0" w:color="auto"/>
        <w:right w:val="none" w:sz="0" w:space="0" w:color="auto"/>
      </w:divBdr>
    </w:div>
    <w:div w:id="1747065723">
      <w:bodyDiv w:val="1"/>
      <w:marLeft w:val="0"/>
      <w:marRight w:val="0"/>
      <w:marTop w:val="0"/>
      <w:marBottom w:val="0"/>
      <w:divBdr>
        <w:top w:val="none" w:sz="0" w:space="0" w:color="auto"/>
        <w:left w:val="none" w:sz="0" w:space="0" w:color="auto"/>
        <w:bottom w:val="none" w:sz="0" w:space="0" w:color="auto"/>
        <w:right w:val="none" w:sz="0" w:space="0" w:color="auto"/>
      </w:divBdr>
    </w:div>
    <w:div w:id="1763181518">
      <w:bodyDiv w:val="1"/>
      <w:marLeft w:val="0"/>
      <w:marRight w:val="0"/>
      <w:marTop w:val="0"/>
      <w:marBottom w:val="0"/>
      <w:divBdr>
        <w:top w:val="none" w:sz="0" w:space="0" w:color="auto"/>
        <w:left w:val="none" w:sz="0" w:space="0" w:color="auto"/>
        <w:bottom w:val="none" w:sz="0" w:space="0" w:color="auto"/>
        <w:right w:val="none" w:sz="0" w:space="0" w:color="auto"/>
      </w:divBdr>
    </w:div>
    <w:div w:id="1901742294">
      <w:bodyDiv w:val="1"/>
      <w:marLeft w:val="0"/>
      <w:marRight w:val="0"/>
      <w:marTop w:val="0"/>
      <w:marBottom w:val="0"/>
      <w:divBdr>
        <w:top w:val="none" w:sz="0" w:space="0" w:color="auto"/>
        <w:left w:val="none" w:sz="0" w:space="0" w:color="auto"/>
        <w:bottom w:val="none" w:sz="0" w:space="0" w:color="auto"/>
        <w:right w:val="none" w:sz="0" w:space="0" w:color="auto"/>
      </w:divBdr>
    </w:div>
    <w:div w:id="1951007886">
      <w:bodyDiv w:val="1"/>
      <w:marLeft w:val="0"/>
      <w:marRight w:val="0"/>
      <w:marTop w:val="0"/>
      <w:marBottom w:val="0"/>
      <w:divBdr>
        <w:top w:val="none" w:sz="0" w:space="0" w:color="auto"/>
        <w:left w:val="none" w:sz="0" w:space="0" w:color="auto"/>
        <w:bottom w:val="none" w:sz="0" w:space="0" w:color="auto"/>
        <w:right w:val="none" w:sz="0" w:space="0" w:color="auto"/>
      </w:divBdr>
    </w:div>
    <w:div w:id="1953130742">
      <w:bodyDiv w:val="1"/>
      <w:marLeft w:val="0"/>
      <w:marRight w:val="0"/>
      <w:marTop w:val="0"/>
      <w:marBottom w:val="0"/>
      <w:divBdr>
        <w:top w:val="none" w:sz="0" w:space="0" w:color="auto"/>
        <w:left w:val="none" w:sz="0" w:space="0" w:color="auto"/>
        <w:bottom w:val="none" w:sz="0" w:space="0" w:color="auto"/>
        <w:right w:val="none" w:sz="0" w:space="0" w:color="auto"/>
      </w:divBdr>
    </w:div>
    <w:div w:id="202933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screencast-o-matic.com/u/hMXh/tablesandfigures" TargetMode="External"/><Relationship Id="rId13" Type="http://schemas.openxmlformats.org/officeDocument/2006/relationships/hyperlink" Target="https://ncu.libguides.com/irb/home" TargetMode="External"/><Relationship Id="rId3" Type="http://schemas.openxmlformats.org/officeDocument/2006/relationships/hyperlink" Target="https://ncu.libguides.com/editing/proofread" TargetMode="External"/><Relationship Id="rId7" Type="http://schemas.openxmlformats.org/officeDocument/2006/relationships/hyperlink" Target="https://support.office.com/en-us/article/Create-a-table-of-figures-C5EA59C5-487C-4FB2-BD48-E34DD57F0EC1" TargetMode="External"/><Relationship Id="rId12" Type="http://schemas.openxmlformats.org/officeDocument/2006/relationships/hyperlink" Target="https://ncu.libguides.com/learnasc/groupsessions" TargetMode="External"/><Relationship Id="rId17" Type="http://schemas.openxmlformats.org/officeDocument/2006/relationships/hyperlink" Target="https://ncu.libguides.com/learnasc/groupsessions" TargetMode="External"/><Relationship Id="rId2" Type="http://schemas.openxmlformats.org/officeDocument/2006/relationships/hyperlink" Target="https://support.microsoft.com/en-us/office/update-a-table-of-contents-6c727329-d8fd-44fe-83b7-fa7fe3d8ac7a?redirectSourcePath=%252fen-us%252farticle%252fUpdate-a-table-of-contents-4d06493d-53da-4734-aea2-894b7f256bdc&amp;ui=en-US&amp;rs=en-001&amp;ad=US" TargetMode="External"/><Relationship Id="rId16" Type="http://schemas.openxmlformats.org/officeDocument/2006/relationships/hyperlink" Target="https://www.hhs.gov/ohrp/regulations-and-policy/belmont-report/" TargetMode="External"/><Relationship Id="rId1" Type="http://schemas.openxmlformats.org/officeDocument/2006/relationships/hyperlink" Target="https://support.office.com/en-us/article/Create-a-table-of-contents-in-Word-882e8564-0edb-435e-84b5-1d8552ccf0c0" TargetMode="External"/><Relationship Id="rId6" Type="http://schemas.openxmlformats.org/officeDocument/2006/relationships/hyperlink" Target="https://screencast-o-matic.com/u/hMXh/tablesandfigures" TargetMode="External"/><Relationship Id="rId11" Type="http://schemas.openxmlformats.org/officeDocument/2006/relationships/hyperlink" Target="https://ncu.libguides.com/learnasc/groupsessions" TargetMode="External"/><Relationship Id="rId5" Type="http://schemas.openxmlformats.org/officeDocument/2006/relationships/hyperlink" Target="https://support.office.com/en-us/article/Create-a-table-of-figures-C5EA59C5-487C-4FB2-BD48-E34DD57F0EC1" TargetMode="External"/><Relationship Id="rId15" Type="http://schemas.openxmlformats.org/officeDocument/2006/relationships/hyperlink" Target="http://iisit.org/Vol6/IISITv6p323-337Ellis663.pdf" TargetMode="External"/><Relationship Id="rId10" Type="http://schemas.openxmlformats.org/officeDocument/2006/relationships/hyperlink" Target="https://ncu.libguides.com/learnasc/groupsessions" TargetMode="External"/><Relationship Id="rId4" Type="http://schemas.openxmlformats.org/officeDocument/2006/relationships/hyperlink" Target="https://ncu.libguides.com/editing/proofread" TargetMode="External"/><Relationship Id="rId9" Type="http://schemas.openxmlformats.org/officeDocument/2006/relationships/hyperlink" Target="https://ncu.libguides.com/editing/proofread" TargetMode="External"/><Relationship Id="rId14" Type="http://schemas.openxmlformats.org/officeDocument/2006/relationships/hyperlink" Target="https://ncu.libguides.com/learnasc/groupsessions"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34" Type="http://schemas.microsoft.com/office/2011/relationships/people" Target="peop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1.png"/><Relationship Id="rId32"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4.xml"/><Relationship Id="rId27" Type="http://schemas.openxmlformats.org/officeDocument/2006/relationships/image" Target="media/image4.png"/><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D9B617F03A5A4CA65E779579E6BE59" ma:contentTypeVersion="11" ma:contentTypeDescription="Create a new document." ma:contentTypeScope="" ma:versionID="da6a737d2535787cfb5b3502871b585a">
  <xsd:schema xmlns:xsd="http://www.w3.org/2001/XMLSchema" xmlns:xs="http://www.w3.org/2001/XMLSchema" xmlns:p="http://schemas.microsoft.com/office/2006/metadata/properties" xmlns:ns3="69436a5d-3b35-4581-b5b2-654f3cbed7de" xmlns:ns4="c4159787-686b-4752-b671-f6c418f34fb0" targetNamespace="http://schemas.microsoft.com/office/2006/metadata/properties" ma:root="true" ma:fieldsID="063629997b0bc13a261572eaa2b1ed6c" ns3:_="" ns4:_="">
    <xsd:import namespace="69436a5d-3b35-4581-b5b2-654f3cbed7de"/>
    <xsd:import namespace="c4159787-686b-4752-b671-f6c418f34f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36a5d-3b35-4581-b5b2-654f3cbed7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159787-686b-4752-b671-f6c418f34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Sun22</b:Tag>
    <b:SourceType>JournalArticle</b:SourceType>
    <b:Guid>{15F392C4-E176-4C42-A57D-03ADF2FAFB84}</b:Guid>
    <b:Title>2022</b:Title>
    <b:Year>2022</b:Year>
    <b:Author>
      <b:Author>
        <b:NameList>
          <b:Person>
            <b:Last>Sun</b:Last>
            <b:First>J.</b:First>
          </b:Person>
          <b:Person>
            <b:Last>Liao</b:Last>
            <b:First>Q.</b:First>
            <b:Middle>V.</b:Middle>
          </b:Person>
          <b:Person>
            <b:Last>Muller</b:Last>
            <b:First>M.</b:First>
          </b:Person>
          <b:Person>
            <b:Last>Agarwal</b:Last>
            <b:First>M</b:First>
          </b:Person>
          <b:Person>
            <b:First>Houde,</b:First>
            <b:Middle>S.</b:Middle>
          </b:Person>
          <b:Person>
            <b:Last>Talamadupula</b:Last>
            <b:First>K</b:First>
          </b:Person>
          <b:Person>
            <b:Last>Weisz</b:Last>
            <b:First>J.</b:First>
            <b:Middle>D.</b:Middle>
          </b:Person>
        </b:NameList>
      </b:Author>
    </b:Author>
    <b:JournalName>International Conference on Intelligent User Interfaces</b:JournalName>
    <b:Pages>212-228</b:Pages>
    <b:DOI>https://doi.org/10.1145/3490099.3511119</b:DOI>
    <b:RefOrder>16</b:RefOrder>
  </b:Source>
  <b:Source>
    <b:Tag>WuT23</b:Tag>
    <b:SourceType>JournalArticle</b:SourceType>
    <b:Guid>{408FB968-3BB5-4436-BCB9-AAA2600E97F6}</b:Guid>
    <b:Author>
      <b:Author>
        <b:NameList>
          <b:Person>
            <b:Last>Wu</b:Last>
            <b:First>T</b:First>
          </b:Person>
          <b:Person>
            <b:Last>He</b:Last>
            <b:First>S</b:First>
          </b:Person>
          <b:Person>
            <b:Last>Liu</b:Last>
            <b:First>J</b:First>
          </b:Person>
          <b:Person>
            <b:Last>Sun</b:Last>
            <b:First>S</b:First>
          </b:Person>
          <b:Person>
            <b:Last>Liu</b:Last>
            <b:First>K</b:First>
          </b:Person>
          <b:Person>
            <b:Last>Han</b:Last>
            <b:First>Q</b:First>
          </b:Person>
          <b:Person>
            <b:Last>Tang</b:Last>
            <b:First>Y</b:First>
          </b:Person>
        </b:NameList>
      </b:Author>
    </b:Author>
    <b:Title>A Brief Overview of ChatGPT: The History, Status Quo and Potential Future Development</b:Title>
    <b:JournalName>IEEE/CAA Journal of Automatica Sinica</b:JournalName>
    <b:Year>2023</b:Year>
    <b:Pages>1122-1136</b:Pages>
    <b:DOI>https://doi.org/10.1109/JAS.2023.123618</b:DOI>
    <b:RefOrder>17</b:RefOrder>
  </b:Source>
  <b:Source>
    <b:Tag>Dau23</b:Tag>
    <b:SourceType>JournalArticle</b:SourceType>
    <b:Guid>{EA061287-64E5-4D81-8908-134B8E93190E}</b:Guid>
    <b:Author>
      <b:Author>
        <b:NameList>
          <b:Person>
            <b:Last>Daugherty</b:Last>
            <b:First>P.</b:First>
            <b:Middle>R.</b:Middle>
          </b:Person>
          <b:Person>
            <b:Last>Wilson</b:Last>
            <b:First>H.</b:First>
            <b:Middle>J.</b:Middle>
          </b:Person>
          <b:Person>
            <b:Last>Narain</b:Last>
            <b:First>K.</b:First>
          </b:Person>
        </b:NameList>
      </b:Author>
    </b:Author>
    <b:Title>Generative AI Will Enhance -- Not Erase -- Customer Service Jobs</b:Title>
    <b:JournalName>Harvard Business Review Digital Articles</b:JournalName>
    <b:Year>2023</b:Year>
    <b:Pages>1-8</b:Pages>
    <b:RefOrder>18</b:RefOrder>
  </b:Source>
  <b:Source>
    <b:Tag>Roz23</b:Tag>
    <b:SourceType>JournalArticle</b:SourceType>
    <b:Guid>{AE183923-8FAD-4200-A0C5-AACE33301C33}</b:Guid>
    <b:Author>
      <b:Author>
        <b:NameList>
          <b:Person>
            <b:Last>Rozado</b:Last>
          </b:Person>
        </b:NameList>
      </b:Author>
    </b:Author>
    <b:Title>The Political Biases of ChatGPT</b:Title>
    <b:JournalName>Social Sciences</b:JournalName>
    <b:Year>2023</b:Year>
    <b:Pages>148</b:Pages>
    <b:Volume>12</b:Volume>
    <b:Issue>3</b:Issue>
    <b:DOI>https://doi.org/10.3390/socsci12030148</b:DOI>
    <b:RefOrder>19</b:RefOrder>
  </b:Source>
  <b:Source>
    <b:Tag>Pen23</b:Tag>
    <b:SourceType>JournalArticle</b:SourceType>
    <b:Guid>{E97D6A11-B077-4C40-AB75-D1CAB73D0B1D}</b:Guid>
    <b:Author>
      <b:Author>
        <b:NameList>
          <b:Person>
            <b:Last>Pengfei</b:Last>
            <b:First>L</b:First>
          </b:Person>
          <b:Person>
            <b:Last>Weizhe</b:Last>
            <b:First>Y</b:First>
          </b:Person>
          <b:Person>
            <b:Last>Jinlan</b:Last>
            <b:First>F</b:First>
          </b:Person>
          <b:Person>
            <b:Last>Zhengbao</b:Last>
            <b:First>J</b:First>
          </b:Person>
          <b:Person>
            <b:Last>Hiroaki</b:Last>
            <b:First>H</b:First>
          </b:Person>
          <b:Person>
            <b:Last>Neubig</b:Last>
            <b:First>G</b:First>
          </b:Person>
        </b:NameList>
      </b:Author>
    </b:Author>
    <b:Title>Pre-train, Prompt, and Predict: A Systematic Survey of Prompting Methods in Natural Language Processing</b:Title>
    <b:JournalName>ACM Computing Surveys</b:JournalName>
    <b:Year>2023</b:Year>
    <b:Pages>1-35</b:Pages>
    <b:Publisher>ACM</b:Publisher>
    <b:Volume>55</b:Volume>
    <b:Issue>9</b:Issue>
    <b:DOI>https://doi.org/10.1145/3560815</b:DOI>
    <b:RefOrder>20</b:RefOrder>
  </b:Source>
  <b:Source>
    <b:Tag>Ozk23</b:Tag>
    <b:SourceType>JournalArticle</b:SourceType>
    <b:Guid>{A726C9E5-44B4-42B5-B2A6-FBD399C87653}</b:Guid>
    <b:Author>
      <b:Author>
        <b:NameList>
          <b:Person>
            <b:Last>Ozkaya</b:Last>
            <b:First>I</b:First>
          </b:Person>
        </b:NameList>
      </b:Author>
    </b:Author>
    <b:Title>Application of Large Language Models to Software Engineering Tasks: Opportunities, Risks, and Implications</b:Title>
    <b:JournalName>Software</b:JournalName>
    <b:Year>2023</b:Year>
    <b:Pages>4-8</b:Pages>
    <b:Publisher>IEEE</b:Publisher>
    <b:Volume>40</b:Volume>
    <b:Issue>3</b:Issue>
    <b:DOI>https://doi.org/10.1109/MS.2023.3248401</b:DOI>
    <b:RefOrder>1</b:RefOrder>
  </b:Source>
  <b:Source>
    <b:Tag>Ros58</b:Tag>
    <b:SourceType>JournalArticle</b:SourceType>
    <b:Guid>{58BA8A31-9E27-4D36-8061-EE7F3FDDDF6A}</b:Guid>
    <b:Title>The perceptron: A probabilistic model for information storage and organization in the brain</b:Title>
    <b:Pages>386-408</b:Pages>
    <b:Year>1958</b:Year>
    <b:Publisher>National Library of Medicine</b:Publisher>
    <b:Author>
      <b:Author>
        <b:NameList>
          <b:Person>
            <b:Last>Rosenblatt</b:Last>
            <b:First>F</b:First>
          </b:Person>
        </b:NameList>
      </b:Author>
    </b:Author>
    <b:JournalName>Psychological Review</b:JournalName>
    <b:Volume>65</b:Volume>
    <b:Issue>6</b:Issue>
    <b:DOI>10.1037/h0042519</b:DOI>
    <b:RefOrder>21</b:RefOrder>
  </b:Source>
  <b:Source>
    <b:Tag>Üna21</b:Tag>
    <b:SourceType>JournalArticle</b:SourceType>
    <b:Guid>{BF5C7374-021F-4952-9F0B-F0087FD6E392}</b:Guid>
    <b:Author>
      <b:Author>
        <b:NameList>
          <b:Person>
            <b:Last>Ünal</b:Last>
            <b:First>H</b:First>
          </b:Person>
          <b:Person>
            <b:Last>Başçiftçi</b:Last>
            <b:First>F.</b:First>
          </b:Person>
        </b:NameList>
      </b:Author>
    </b:Author>
    <b:Title>Evolutionary design of neural network architectures: a review of three decades of research</b:Title>
    <b:JournalName>Artif Intell Rev</b:JournalName>
    <b:Year>2021</b:Year>
    <b:Pages>1723-1802</b:Pages>
    <b:Publisher>Springer Link</b:Publisher>
    <b:Volume>55</b:Volume>
    <b:DOI>https://doi.org/10.1007/s10462-021-10049-5</b:DOI>
    <b:RefOrder>2</b:RefOrder>
  </b:Source>
  <b:Source>
    <b:Tag>Dev18</b:Tag>
    <b:SourceType>JournalArticle</b:SourceType>
    <b:Guid>{5999D386-A086-406B-BD40-5D925C14BBDE}</b:Guid>
    <b:Author>
      <b:Author>
        <b:NameList>
          <b:Person>
            <b:Last>Devlin</b:Last>
            <b:First>J</b:First>
          </b:Person>
          <b:Person>
            <b:Last>Chang</b:Last>
            <b:First>M</b:First>
          </b:Person>
          <b:Person>
            <b:Last>Lee</b:Last>
            <b:First>K</b:First>
          </b:Person>
          <b:Person>
            <b:Last>Toutanova</b:Last>
            <b:First>K</b:First>
          </b:Person>
        </b:NameList>
      </b:Author>
    </b:Author>
    <b:Title>BERT: Pre-training of Deep Bidirectional Transformers for Language Understanding</b:Title>
    <b:JournalName>Computation and Language</b:JournalName>
    <b:Year>2018</b:Year>
    <b:DOI>https://arxiv.org/pdf/1810.04805.pdf</b:DOI>
    <b:RefOrder>22</b:RefOrder>
  </b:Source>
  <b:Source>
    <b:Tag>Bro20</b:Tag>
    <b:SourceType>InternetSite</b:SourceType>
    <b:Guid>{26F196E4-E362-4C37-BDC0-1CD5D8690C71}</b:Guid>
    <b:Title>Language Models are Few-Shot Learners</b:Title>
    <b:Pages>1-78</b:Pages>
    <b:Year>2020</b:Year>
    <b:Publisher>OpenAI</b:Publisher>
    <b:Author>
      <b:Author>
        <b:NameList>
          <b:Person>
            <b:Last>Brown</b:Last>
            <b:First>T</b:First>
          </b:Person>
          <b:Person>
            <b:Last>Mann</b:Last>
            <b:First>B</b:First>
          </b:Person>
          <b:Person>
            <b:Last>Ryder</b:Last>
            <b:First>N</b:First>
          </b:Person>
        </b:NameList>
      </b:Author>
    </b:Author>
    <b:Month>May</b:Month>
    <b:Day>28</b:Day>
    <b:URL>https://arxiv.org/abs/2005.14165</b:URL>
    <b:InternetSiteTitle>arXiv</b:InternetSiteTitle>
    <b:ProductionCompany>OpenAI</b:ProductionCompany>
    <b:RefOrder>23</b:RefOrder>
  </b:Source>
  <b:Source>
    <b:Tag>Fed22</b:Tag>
    <b:SourceType>JournalArticle</b:SourceType>
    <b:Guid>{6D2D169F-1762-461F-941A-1B6E7DB8B4DA}</b:Guid>
    <b:Title>Switch transformers: scaling to trillion parameter models</b:Title>
    <b:Year>2022</b:Year>
    <b:Author>
      <b:Author>
        <b:NameList>
          <b:Person>
            <b:Last>Fedus</b:Last>
            <b:First>W</b:First>
          </b:Person>
          <b:Person>
            <b:Last>Zoph</b:Last>
            <b:First>B</b:First>
          </b:Person>
          <b:Person>
            <b:Last>Shazeer</b:Last>
            <b:First>N</b:First>
          </b:Person>
        </b:NameList>
      </b:Author>
      <b:Editor>
        <b:NameList>
          <b:Person>
            <b:Last>Clark</b:Last>
            <b:First>A</b:First>
          </b:Person>
        </b:NameList>
      </b:Editor>
    </b:Author>
    <b:JournalName>Journal of Machine Learning</b:JournalName>
    <b:Pages>1-40</b:Pages>
    <b:Publisher>Google</b:Publisher>
    <b:Volume>23</b:Volume>
    <b:DOI>https://jmlr.org/papers/v23/21-0998.html</b:DOI>
    <b:RefOrder>24</b:RefOrder>
  </b:Source>
  <b:Source>
    <b:Tag>Int23</b:Tag>
    <b:SourceType>InternetSite</b:SourceType>
    <b:Guid>{F09A12BF-5B24-4B92-BD70-EF2D2B26B494}</b:Guid>
    <b:Title>EU Proposes New Copyright Rules For Generative AI</b:Title>
    <b:Year>2023</b:Year>
    <b:Author>
      <b:Author>
        <b:Corporate>International Business Times</b:Corporate>
      </b:Author>
    </b:Author>
    <b:InternetSiteTitle>Newsweek</b:InternetSiteTitle>
    <b:Month>April</b:Month>
    <b:Day>29</b:Day>
    <b:RefOrder>25</b:RefOrder>
  </b:Source>
  <b:Source>
    <b:Tag>Mon23</b:Tag>
    <b:SourceType>InternetSite</b:SourceType>
    <b:Guid>{6C702DF3-79D9-49CA-897F-69409B8B8440}</b:Guid>
    <b:Author>
      <b:Author>
        <b:Corporate>Mondaq Business Briefing</b:Corporate>
      </b:Author>
    </b:Author>
    <b:Title>China Issues Proposed Regulations On Generative AI.</b:Title>
    <b:InternetSiteTitle>Mondaq Ltd</b:InternetSiteTitle>
    <b:Year>2023</b:Year>
    <b:Month>May</b:Month>
    <b:Day>3</b:Day>
    <b:RefOrder>26</b:RefOrder>
  </b:Source>
  <b:Source>
    <b:Tag>Gar23</b:Tag>
    <b:SourceType>InternetSite</b:SourceType>
    <b:Guid>{D6CDDE53-880E-4CFA-BC3C-917D8261B570}</b:Guid>
    <b:Author>
      <b:Author>
        <b:Corporate>Gartner</b:Corporate>
      </b:Author>
    </b:Author>
    <b:Title>Gartner Hype Cycle</b:Title>
    <b:InternetSiteTitle>Gartner Research Methodology</b:InternetSiteTitle>
    <b:Year>2023</b:Year>
    <b:URL>https://www.gartner.com/en/research/methodologies/gartner-hype-cycle</b:URL>
    <b:RefOrder>3</b:RefOrder>
  </b:Source>
  <b:Source>
    <b:Tag>Sil12</b:Tag>
    <b:SourceType>JournalArticle</b:SourceType>
    <b:Guid>{4DDC9522-475E-49DE-8E59-460BFADB629F}</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6</b:RefOrder>
  </b:Source>
  <b:Source>
    <b:Tag>Pii13</b:Tag>
    <b:SourceType>JournalArticle</b:SourceType>
    <b:Guid>{B1F00A5E-0344-464D-B5A7-E629ED7CD0DF}</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7</b:RefOrder>
  </b:Source>
  <b:Source>
    <b:Tag>Dic18</b:Tag>
    <b:SourceType>JournalArticle</b:SourceType>
    <b:Guid>{418C9159-9B7F-4D3C-9AEE-93B068D7C312}</b:Guid>
    <b:Title>Theoetical and conceptual framework: mandatory ingredients of quality research</b:Title>
    <b:JournalName>International Journal of Scientific Research</b:JournalName>
    <b:Year>2018</b:Year>
    <b:Pages>438-441</b:Pages>
    <b:Author>
      <b:Author>
        <b:NameList>
          <b:Person>
            <b:Last>Dickson</b:Last>
            <b:First>A</b:First>
          </b:Person>
          <b:Person>
            <b:Last>Emad</b:Last>
            <b:First>H</b:First>
          </b:Person>
          <b:Person>
            <b:Last>Adu-Agyum</b:Last>
            <b:First>J</b:First>
          </b:Person>
        </b:NameList>
      </b:Author>
    </b:Author>
    <b:Volume>7</b:Volume>
    <b:URL>https://www.researchgate.net/publication/322204158_THEORETICAL_AND_CONCEPTUAL_FRAMEWORK_MANDATORY_INGREDIENTS_OF_A_QUALITY_RESEARCH</b:URL>
    <b:RefOrder>27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28</b:RefOrder>
  </b:Source>
  <b:Source>
    <b:Tag>Iiv20</b:Tag>
    <b:SourceType>JournalArticle</b:SourceType>
    <b:Guid>{69DEDEDE-9BAC-4F71-A2A3-C70A64F15815}</b:Guid>
    <b:Author>
      <b:Author>
        <b:NameList>
          <b:Person>
            <b:Last>Iivari</b:Last>
            <b:First>J</b:First>
          </b:Person>
        </b:NameList>
      </b:Author>
    </b:Author>
    <b:Title>A critical look at theories in design science research</b:Title>
    <b:JournalName>Journal of the Association for Information Systems</b:JournalName>
    <b:Year>2020</b:Year>
    <b:Pages>502-519</b:Pages>
    <b:Volume>21</b:Volume>
    <b:Issue>3</b:Issue>
    <b:DOI>doi:10.17705/1jais.00610</b:DOI>
    <b:RefOrder>29</b:RefOrder>
  </b:Source>
  <b:Source>
    <b:Tag>Zel14</b:Tag>
    <b:SourceType>InternetSite</b:SourceType>
    <b:Guid>{B81EA4CD-A548-4A77-8EB2-5A7E10A205B5}</b:Guid>
    <b:Title>What makes useful research in software engineering</b:Title>
    <b:Year>2014</b:Year>
    <b:Author>
      <b:Author>
        <b:NameList>
          <b:Person>
            <b:Last>Zeller</b:Last>
            <b:First>A</b:First>
          </b:Person>
        </b:NameList>
      </b:Author>
    </b:Author>
    <b:InternetSiteTitle>YouTube</b:InternetSiteTitle>
    <b:URL>https://youtu.be/4MbixFVWwck</b:URL>
    <b:RefOrder>30</b:RefOrder>
  </b:Source>
  <b:Source>
    <b:Tag>Bry21</b:Tag>
    <b:SourceType>Book</b:SourceType>
    <b:Guid>{12DABA47-2DBD-4E4C-900B-CBC8E68746B8}</b:Guid>
    <b:Title>Working backwards: insights, stories, and secrets from inside Amazon</b:Title>
    <b:Year>2021</b:Year>
    <b:Author>
      <b:Author>
        <b:NameList>
          <b:Person>
            <b:Last>Bryar</b:Last>
            <b:First>C</b:First>
          </b:Person>
          <b:Person>
            <b:Last>Carr</b:Last>
            <b:First>B</b:First>
          </b:Person>
        </b:NameList>
      </b:Author>
    </b:Author>
    <b:RefOrder>31</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32</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33</b:RefOrder>
  </b:Source>
  <b:Source>
    <b:Tag>Jas16</b:Tag>
    <b:SourceType>Book</b:SourceType>
    <b:Guid>{806ABF70-8B0B-47BF-8722-4E9F47681761}</b:Guid>
    <b:Title>Handbook of methodological approaches to community-based research : qualitative, quantitative, and mixed methods </b:Title>
    <b:Year>2016</b:Year>
    <b:Author>
      <b:Author>
        <b:NameList>
          <b:Person>
            <b:Last>Jason</b:Last>
            <b:First>L</b:First>
          </b:Person>
          <b:Person>
            <b:Last>Glenwick</b:Last>
            <b:First>D</b:First>
          </b:Person>
        </b:NameList>
      </b:Author>
    </b:Author>
    <b:Publisher>Oxford University Press</b:Publisher>
    <b:RefOrder>34</b:RefOrder>
  </b:Source>
  <b:Source>
    <b:Tag>McC15</b:Tag>
    <b:SourceType>JournalArticle</b:SourceType>
    <b:Guid>{D54BDFE2-FF80-42DF-AEC1-456817A0C184}</b:Guid>
    <b:Title>Research using qualitative, quantitative or mixed methods and choice based on the research</b:Title>
    <b:Pages>537-542</b:Pages>
    <b:Year>2015</b:Year>
    <b:Author>
      <b:Author>
        <b:NameList>
          <b:Person>
            <b:Last>McCusker</b:Last>
            <b:First>K</b:First>
          </b:Person>
          <b:Person>
            <b:Last>Gunaydin</b:Last>
            <b:First>S</b:First>
          </b:Person>
        </b:NameList>
      </b:Author>
    </b:Author>
    <b:JournalName>Perfusion</b:JournalName>
    <b:Month>October</b:Month>
    <b:Volume>30</b:Volume>
    <b:Issue>7</b:Issue>
    <b:DOI>10.1177/0267659114559116</b:DOI>
    <b:RefOrder>35</b:RefOrder>
  </b:Source>
  <b:Source>
    <b:Tag>Shi201</b:Tag>
    <b:SourceType>InternetSite</b:SourceType>
    <b:Guid>{818EEFF8-1666-4F2A-AAB8-8F9DDDC52FED}</b:Guid>
    <b:Author>
      <b:Author>
        <b:NameList>
          <b:Person>
            <b:Last>Whitson</b:Last>
            <b:First>G</b:First>
          </b:Person>
        </b:NameList>
      </b:Author>
    </b:Author>
    <b:Title>Artificial Intelligence</b:Title>
    <b:Year>2020</b:Year>
    <b:BookTitle>Salem Press Encyclopedia of Science</b:BookTitle>
    <b:InternetSiteTitle>Salem Press Encyclopedia of Science</b:InternetSiteTitle>
    <b:URL>https://search.ebscohost.com/login.aspx?direct=true&amp;AuthType=ip,sso&amp;db=ers&amp;AN=89250362&amp;authtype=sso&amp;custid=s1229530&amp;site=eds-live&amp;scope=site</b:URL>
    <b:RefOrder>4</b:RefOrder>
  </b:Source>
  <b:Source>
    <b:Tag>Boo201</b:Tag>
    <b:SourceType>ConferenceProceedings</b:SourceType>
    <b:Guid>{453D84FA-0691-41F0-A2DA-BA3827805E2D}</b:Guid>
    <b:Author>
      <b:Author>
        <b:NameList>
          <b:Person>
            <b:Last>Boorugu</b:Last>
            <b:First>R</b:First>
          </b:Person>
          <b:Person>
            <b:Last>Ramesh</b:Last>
            <b:First>G</b:First>
          </b:Person>
        </b:NameList>
      </b:Author>
    </b:Author>
    <b:Title>A survey on NLP based text summarization for summarizing product reviews</b:Title>
    <b:Pages>352-356</b:Pages>
    <b:Year>2020</b:Year>
    <b:ConferenceName>International Conference on Inventive Research in Computing Applications</b:ConferenceName>
    <b:City>Coimbatore, India</b:City>
    <b:Publisher>IEEE</b:Publisher>
    <b:DOI>https://doi-org.proxy1.ncu.edu/10.1109/ICIRCA48905.2020.9183355</b:DOI>
    <b:RefOrder>5</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8</b:RefOrder>
  </b:Source>
  <b:Source>
    <b:Tag>AUT11</b:Tag>
    <b:SourceType>JournalArticle</b:SourceType>
    <b:Guid>{CC66B48A-BF30-40C1-B736-7A39748C5E80}</b:Guid>
    <b:Title>Automation of generalized additive neural networks for predictive data mining</b:Title>
    <b:JournalName>Applied Artificial Intelligence</b:JournalName>
    <b:Year>2011</b:Year>
    <b:Pages>380-425</b:Pages>
    <b:Author>
      <b:Author>
        <b:NameList>
          <b:Person>
            <b:Last>Waal</b:Last>
            <b:First>de</b:First>
          </b:Person>
          <b:Person>
            <b:Last>Toit</b:Last>
            <b:First>du</b:First>
          </b:Person>
        </b:NameList>
      </b:Author>
    </b:Author>
    <b:Month>May/June</b:Month>
    <b:Volume>25</b:Volume>
    <b:Issue>5</b:Issue>
    <b:DOI>10.1080/08839514.2011.570156</b:DOI>
    <b:RefOrder>9</b:RefOrder>
  </b:Source>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36</b:RefOrder>
  </b:Source>
  <b:Source>
    <b:Tag>Hua19</b:Tag>
    <b:SourceType>JournalArticle</b:SourceType>
    <b:Guid>{48EA2173-5D59-4587-8305-0969E72DC47C}</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10.1177/0008125619863436</b:DOI>
    <b:RefOrder>37</b:RefOrder>
  </b:Source>
  <b:Source>
    <b:Tag>Kel16</b:Tag>
    <b:SourceType>Book</b:SourceType>
    <b:Guid>{574155B5-C192-4318-B495-8685AB33A513}</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38</b:RefOrder>
  </b:Source>
  <b:Source>
    <b:Tag>Kah14</b:Tag>
    <b:SourceType>InternetSite</b:SourceType>
    <b:Guid>{C880B407-252F-431C-9A93-E7E5E45091AD}</b:Guid>
    <b:Title>Origin of Markov Chain</b:Title>
    <b:Year>2014</b:Year>
    <b:Author>
      <b:Author>
        <b:Corporate>Kahn Academy</b:Corporate>
      </b:Author>
    </b:Author>
    <b:InternetSiteTitle>Kahn Academy</b:InternetSiteTitle>
    <b:URL>https://www.khanacademy.org/computing/computer-science/informationtheory/moderninfotheory/v/markov_chains</b:URL>
    <b:RefOrder>10</b:RefOrder>
  </b:Source>
  <b:Source>
    <b:Tag>NgA16</b:Tag>
    <b:SourceType>InternetSite</b:SourceType>
    <b:Guid>{DC4C533C-57D6-45B9-8DF8-6AB645C409FE}</b:Guid>
    <b:Author>
      <b:Author>
        <b:NameList>
          <b:Person>
            <b:Last>Ng</b:Last>
            <b:First>A</b:First>
          </b:Person>
        </b:NameList>
      </b:Author>
    </b:Author>
    <b:Title>Machine Learning</b:Title>
    <b:InternetSiteTitle>Coursera</b:InternetSiteTitle>
    <b:Year>2016</b:Year>
    <b:URL>https://www.coursera.org/learn/machine-learning</b:URL>
    <b:RefOrder>11</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39</b:RefOrder>
  </b:Source>
  <b:Source>
    <b:Tag>LiZ19</b:Tag>
    <b:SourceType>JournalArticle</b:SourceType>
    <b:Guid>{9DF14EB8-C621-4550-9066-05D73299BB6F}</b:Guid>
    <b:Title>Reinforcement Learning and Deep Learning Based Lateral Control for Autonomous Driving</b:Title>
    <b:Year>2019</b:Year>
    <b:Author>
      <b:Author>
        <b:NameList>
          <b:Person>
            <b:Last>Li</b:Last>
            <b:First>D</b:First>
          </b:Person>
          <b:Person>
            <b:Last>Zhao</b:Last>
            <b:First>D</b:First>
          </b:Person>
          <b:Person>
            <b:Last>Zhang</b:Last>
            <b:First>Q</b:First>
          </b:Person>
          <b:Person>
            <b:Last>Chen</b:Last>
            <b:First>Y</b:First>
          </b:Person>
        </b:NameList>
      </b:Author>
    </b:Author>
    <b:JournalName>IEEE Computational Intelligence Magazine May</b:JournalName>
    <b:Pages>83-98</b:Pages>
    <b:Month>May</b:Month>
    <b:Volume>14</b:Volume>
    <b:Issue>2</b:Issue>
    <b:DOI>10.1109/MCI.2019.2901089</b:DOI>
    <b:RefOrder>40</b:RefOrder>
  </b:Source>
  <b:Source>
    <b:Tag>Metna</b:Tag>
    <b:SourceType>InternetSite</b:SourceType>
    <b:Guid>{79BB121A-F346-4F73-B7E5-672090EC9C49}</b:Guid>
    <b:Title>Tanh Activation</b:Title>
    <b:Year>n.a.</b:Year>
    <b:Author>
      <b:Author>
        <b:Corporate>Meta AI</b:Corporate>
      </b:Author>
    </b:Author>
    <b:InternetSiteTitle>Papers with Code</b:InternetSiteTitle>
    <b:URL>https://paperswithcode.com/method/tanh-activation</b:URL>
    <b:RefOrder>12</b:RefOrder>
  </b:Source>
  <b:Source>
    <b:Tag>Oxf22</b:Tag>
    <b:SourceType>InternetSite</b:SourceType>
    <b:Guid>{E2F440AC-4C4B-4D40-B1E9-6F7CBE1BB380}</b:Guid>
    <b:Author>
      <b:Author>
        <b:Corporate>Oxford</b:Corporate>
      </b:Author>
    </b:Author>
    <b:Title>Occam's razor</b:Title>
    <b:InternetSiteTitle>Lexico</b:InternetSiteTitle>
    <b:Year>2022</b:Year>
    <b:URL>https://www.lexico.com/en/definition/occam's_razor</b:URL>
    <b:RefOrder>13</b:RefOrder>
  </b:Source>
  <b:Source>
    <b:Tag>Kim08</b:Tag>
    <b:SourceType>JournalArticle</b:SourceType>
    <b:Guid>{7FB2A2C7-F903-4610-9F9D-DEA909D9F4FD}</b:Guid>
    <b:Title>Evolutionary ensemble of diverse artificial neural networks using speciation</b:Title>
    <b:Year>2008</b:Year>
    <b:JournalName>Neurocomputing</b:JournalName>
    <b:Pages>1604-1618</b:Pages>
    <b:Author>
      <b:Author>
        <b:NameList>
          <b:Person>
            <b:Last>Kim</b:Last>
            <b:First>K</b:First>
          </b:Person>
          <b:Person>
            <b:Last>Cho</b:Last>
            <b:First>S</b:First>
          </b:Person>
        </b:NameList>
      </b:Author>
    </b:Author>
    <b:Publisher>Science Direct</b:Publisher>
    <b:Volume>71</b:Volume>
    <b:Issue>7-9</b:Issue>
    <b:DOI>https://doi.org/10.1016/j.neucom.2007.04.008</b:DOI>
    <b:RefOrder>14</b:RefOrder>
  </b:Source>
  <b:Source>
    <b:Tag>Jai21</b:Tag>
    <b:SourceType>ConferenceProceedings</b:SourceType>
    <b:Guid>{F8E5A7BC-38BC-45AA-A188-3125CC35243C}</b:Guid>
    <b:Author>
      <b:Author>
        <b:NameList>
          <b:Person>
            <b:Last>Jaisswal</b:Last>
            <b:First>A</b:First>
          </b:Person>
          <b:Person>
            <b:Last>Naik</b:Last>
            <b:First>A</b:First>
          </b:Person>
        </b:NameList>
      </b:Author>
    </b:Author>
    <b:Title>Effect of Hyperparameters on Backpropagation</b:Title>
    <b:Year>2021</b:Year>
    <b:Pages>1-5</b:Pages>
    <b:ConferenceName>Pune Section International Conference</b:ConferenceName>
    <b:Publisher>IEEE</b:Publisher>
    <b:DOI>10.1109/PuneCon52575.2021.9686489</b:DOI>
    <b:RefOrder>15</b:RefOrder>
  </b:Source>
</b:Sources>
</file>

<file path=customXml/itemProps1.xml><?xml version="1.0" encoding="utf-8"?>
<ds:datastoreItem xmlns:ds="http://schemas.openxmlformats.org/officeDocument/2006/customXml" ds:itemID="{7EAD5FF3-A63E-4D3D-9198-4C041F498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36a5d-3b35-4581-b5b2-654f3cbed7de"/>
    <ds:schemaRef ds:uri="c4159787-686b-4752-b671-f6c418f34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815CB2-014F-4E50-BBCB-0B4059876695}">
  <ds:schemaRefs>
    <ds:schemaRef ds:uri="http://schemas.microsoft.com/sharepoint/v3/contenttype/forms"/>
  </ds:schemaRefs>
</ds:datastoreItem>
</file>

<file path=customXml/itemProps3.xml><?xml version="1.0" encoding="utf-8"?>
<ds:datastoreItem xmlns:ds="http://schemas.openxmlformats.org/officeDocument/2006/customXml" ds:itemID="{BF6E7ECC-D376-430F-BE2F-BF5FB577DE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E6642CF-9588-4410-9F9D-22030DA3D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2120</TotalTime>
  <Pages>53</Pages>
  <Words>10194</Words>
  <Characters>58112</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68170</CharactersWithSpaces>
  <SharedDoc>false</SharedDoc>
  <HLinks>
    <vt:vector size="426" baseType="variant">
      <vt:variant>
        <vt:i4>1114160</vt:i4>
      </vt:variant>
      <vt:variant>
        <vt:i4>245</vt:i4>
      </vt:variant>
      <vt:variant>
        <vt:i4>0</vt:i4>
      </vt:variant>
      <vt:variant>
        <vt:i4>5</vt:i4>
      </vt:variant>
      <vt:variant>
        <vt:lpwstr/>
      </vt:variant>
      <vt:variant>
        <vt:lpwstr>_Toc45630828</vt:lpwstr>
      </vt:variant>
      <vt:variant>
        <vt:i4>1966128</vt:i4>
      </vt:variant>
      <vt:variant>
        <vt:i4>239</vt:i4>
      </vt:variant>
      <vt:variant>
        <vt:i4>0</vt:i4>
      </vt:variant>
      <vt:variant>
        <vt:i4>5</vt:i4>
      </vt:variant>
      <vt:variant>
        <vt:lpwstr/>
      </vt:variant>
      <vt:variant>
        <vt:lpwstr>_Toc45630827</vt:lpwstr>
      </vt:variant>
      <vt:variant>
        <vt:i4>2031664</vt:i4>
      </vt:variant>
      <vt:variant>
        <vt:i4>233</vt:i4>
      </vt:variant>
      <vt:variant>
        <vt:i4>0</vt:i4>
      </vt:variant>
      <vt:variant>
        <vt:i4>5</vt:i4>
      </vt:variant>
      <vt:variant>
        <vt:lpwstr/>
      </vt:variant>
      <vt:variant>
        <vt:lpwstr>_Toc45630826</vt:lpwstr>
      </vt:variant>
      <vt:variant>
        <vt:i4>1835056</vt:i4>
      </vt:variant>
      <vt:variant>
        <vt:i4>227</vt:i4>
      </vt:variant>
      <vt:variant>
        <vt:i4>0</vt:i4>
      </vt:variant>
      <vt:variant>
        <vt:i4>5</vt:i4>
      </vt:variant>
      <vt:variant>
        <vt:lpwstr/>
      </vt:variant>
      <vt:variant>
        <vt:lpwstr>_Toc45630825</vt:lpwstr>
      </vt:variant>
      <vt:variant>
        <vt:i4>1900592</vt:i4>
      </vt:variant>
      <vt:variant>
        <vt:i4>221</vt:i4>
      </vt:variant>
      <vt:variant>
        <vt:i4>0</vt:i4>
      </vt:variant>
      <vt:variant>
        <vt:i4>5</vt:i4>
      </vt:variant>
      <vt:variant>
        <vt:lpwstr/>
      </vt:variant>
      <vt:variant>
        <vt:lpwstr>_Toc45630824</vt:lpwstr>
      </vt:variant>
      <vt:variant>
        <vt:i4>1703984</vt:i4>
      </vt:variant>
      <vt:variant>
        <vt:i4>215</vt:i4>
      </vt:variant>
      <vt:variant>
        <vt:i4>0</vt:i4>
      </vt:variant>
      <vt:variant>
        <vt:i4>5</vt:i4>
      </vt:variant>
      <vt:variant>
        <vt:lpwstr/>
      </vt:variant>
      <vt:variant>
        <vt:lpwstr>_Toc45630823</vt:lpwstr>
      </vt:variant>
      <vt:variant>
        <vt:i4>1769520</vt:i4>
      </vt:variant>
      <vt:variant>
        <vt:i4>209</vt:i4>
      </vt:variant>
      <vt:variant>
        <vt:i4>0</vt:i4>
      </vt:variant>
      <vt:variant>
        <vt:i4>5</vt:i4>
      </vt:variant>
      <vt:variant>
        <vt:lpwstr/>
      </vt:variant>
      <vt:variant>
        <vt:lpwstr>_Toc45630822</vt:lpwstr>
      </vt:variant>
      <vt:variant>
        <vt:i4>1572912</vt:i4>
      </vt:variant>
      <vt:variant>
        <vt:i4>203</vt:i4>
      </vt:variant>
      <vt:variant>
        <vt:i4>0</vt:i4>
      </vt:variant>
      <vt:variant>
        <vt:i4>5</vt:i4>
      </vt:variant>
      <vt:variant>
        <vt:lpwstr/>
      </vt:variant>
      <vt:variant>
        <vt:lpwstr>_Toc45630821</vt:lpwstr>
      </vt:variant>
      <vt:variant>
        <vt:i4>1638448</vt:i4>
      </vt:variant>
      <vt:variant>
        <vt:i4>197</vt:i4>
      </vt:variant>
      <vt:variant>
        <vt:i4>0</vt:i4>
      </vt:variant>
      <vt:variant>
        <vt:i4>5</vt:i4>
      </vt:variant>
      <vt:variant>
        <vt:lpwstr/>
      </vt:variant>
      <vt:variant>
        <vt:lpwstr>_Toc45630820</vt:lpwstr>
      </vt:variant>
      <vt:variant>
        <vt:i4>1048627</vt:i4>
      </vt:variant>
      <vt:variant>
        <vt:i4>191</vt:i4>
      </vt:variant>
      <vt:variant>
        <vt:i4>0</vt:i4>
      </vt:variant>
      <vt:variant>
        <vt:i4>5</vt:i4>
      </vt:variant>
      <vt:variant>
        <vt:lpwstr/>
      </vt:variant>
      <vt:variant>
        <vt:lpwstr>_Toc45630819</vt:lpwstr>
      </vt:variant>
      <vt:variant>
        <vt:i4>1114163</vt:i4>
      </vt:variant>
      <vt:variant>
        <vt:i4>185</vt:i4>
      </vt:variant>
      <vt:variant>
        <vt:i4>0</vt:i4>
      </vt:variant>
      <vt:variant>
        <vt:i4>5</vt:i4>
      </vt:variant>
      <vt:variant>
        <vt:lpwstr/>
      </vt:variant>
      <vt:variant>
        <vt:lpwstr>_Toc45630818</vt:lpwstr>
      </vt:variant>
      <vt:variant>
        <vt:i4>1966131</vt:i4>
      </vt:variant>
      <vt:variant>
        <vt:i4>179</vt:i4>
      </vt:variant>
      <vt:variant>
        <vt:i4>0</vt:i4>
      </vt:variant>
      <vt:variant>
        <vt:i4>5</vt:i4>
      </vt:variant>
      <vt:variant>
        <vt:lpwstr/>
      </vt:variant>
      <vt:variant>
        <vt:lpwstr>_Toc45630817</vt:lpwstr>
      </vt:variant>
      <vt:variant>
        <vt:i4>2031667</vt:i4>
      </vt:variant>
      <vt:variant>
        <vt:i4>173</vt:i4>
      </vt:variant>
      <vt:variant>
        <vt:i4>0</vt:i4>
      </vt:variant>
      <vt:variant>
        <vt:i4>5</vt:i4>
      </vt:variant>
      <vt:variant>
        <vt:lpwstr/>
      </vt:variant>
      <vt:variant>
        <vt:lpwstr>_Toc45630816</vt:lpwstr>
      </vt:variant>
      <vt:variant>
        <vt:i4>1835059</vt:i4>
      </vt:variant>
      <vt:variant>
        <vt:i4>167</vt:i4>
      </vt:variant>
      <vt:variant>
        <vt:i4>0</vt:i4>
      </vt:variant>
      <vt:variant>
        <vt:i4>5</vt:i4>
      </vt:variant>
      <vt:variant>
        <vt:lpwstr/>
      </vt:variant>
      <vt:variant>
        <vt:lpwstr>_Toc45630815</vt:lpwstr>
      </vt:variant>
      <vt:variant>
        <vt:i4>1900595</vt:i4>
      </vt:variant>
      <vt:variant>
        <vt:i4>161</vt:i4>
      </vt:variant>
      <vt:variant>
        <vt:i4>0</vt:i4>
      </vt:variant>
      <vt:variant>
        <vt:i4>5</vt:i4>
      </vt:variant>
      <vt:variant>
        <vt:lpwstr/>
      </vt:variant>
      <vt:variant>
        <vt:lpwstr>_Toc45630814</vt:lpwstr>
      </vt:variant>
      <vt:variant>
        <vt:i4>1703987</vt:i4>
      </vt:variant>
      <vt:variant>
        <vt:i4>155</vt:i4>
      </vt:variant>
      <vt:variant>
        <vt:i4>0</vt:i4>
      </vt:variant>
      <vt:variant>
        <vt:i4>5</vt:i4>
      </vt:variant>
      <vt:variant>
        <vt:lpwstr/>
      </vt:variant>
      <vt:variant>
        <vt:lpwstr>_Toc45630813</vt:lpwstr>
      </vt:variant>
      <vt:variant>
        <vt:i4>1769523</vt:i4>
      </vt:variant>
      <vt:variant>
        <vt:i4>149</vt:i4>
      </vt:variant>
      <vt:variant>
        <vt:i4>0</vt:i4>
      </vt:variant>
      <vt:variant>
        <vt:i4>5</vt:i4>
      </vt:variant>
      <vt:variant>
        <vt:lpwstr/>
      </vt:variant>
      <vt:variant>
        <vt:lpwstr>_Toc45630812</vt:lpwstr>
      </vt:variant>
      <vt:variant>
        <vt:i4>1572915</vt:i4>
      </vt:variant>
      <vt:variant>
        <vt:i4>143</vt:i4>
      </vt:variant>
      <vt:variant>
        <vt:i4>0</vt:i4>
      </vt:variant>
      <vt:variant>
        <vt:i4>5</vt:i4>
      </vt:variant>
      <vt:variant>
        <vt:lpwstr/>
      </vt:variant>
      <vt:variant>
        <vt:lpwstr>_Toc45630811</vt:lpwstr>
      </vt:variant>
      <vt:variant>
        <vt:i4>1638451</vt:i4>
      </vt:variant>
      <vt:variant>
        <vt:i4>137</vt:i4>
      </vt:variant>
      <vt:variant>
        <vt:i4>0</vt:i4>
      </vt:variant>
      <vt:variant>
        <vt:i4>5</vt:i4>
      </vt:variant>
      <vt:variant>
        <vt:lpwstr/>
      </vt:variant>
      <vt:variant>
        <vt:lpwstr>_Toc45630810</vt:lpwstr>
      </vt:variant>
      <vt:variant>
        <vt:i4>1048626</vt:i4>
      </vt:variant>
      <vt:variant>
        <vt:i4>131</vt:i4>
      </vt:variant>
      <vt:variant>
        <vt:i4>0</vt:i4>
      </vt:variant>
      <vt:variant>
        <vt:i4>5</vt:i4>
      </vt:variant>
      <vt:variant>
        <vt:lpwstr/>
      </vt:variant>
      <vt:variant>
        <vt:lpwstr>_Toc45630809</vt:lpwstr>
      </vt:variant>
      <vt:variant>
        <vt:i4>1114162</vt:i4>
      </vt:variant>
      <vt:variant>
        <vt:i4>125</vt:i4>
      </vt:variant>
      <vt:variant>
        <vt:i4>0</vt:i4>
      </vt:variant>
      <vt:variant>
        <vt:i4>5</vt:i4>
      </vt:variant>
      <vt:variant>
        <vt:lpwstr/>
      </vt:variant>
      <vt:variant>
        <vt:lpwstr>_Toc45630808</vt:lpwstr>
      </vt:variant>
      <vt:variant>
        <vt:i4>1966130</vt:i4>
      </vt:variant>
      <vt:variant>
        <vt:i4>119</vt:i4>
      </vt:variant>
      <vt:variant>
        <vt:i4>0</vt:i4>
      </vt:variant>
      <vt:variant>
        <vt:i4>5</vt:i4>
      </vt:variant>
      <vt:variant>
        <vt:lpwstr/>
      </vt:variant>
      <vt:variant>
        <vt:lpwstr>_Toc45630807</vt:lpwstr>
      </vt:variant>
      <vt:variant>
        <vt:i4>2031666</vt:i4>
      </vt:variant>
      <vt:variant>
        <vt:i4>113</vt:i4>
      </vt:variant>
      <vt:variant>
        <vt:i4>0</vt:i4>
      </vt:variant>
      <vt:variant>
        <vt:i4>5</vt:i4>
      </vt:variant>
      <vt:variant>
        <vt:lpwstr/>
      </vt:variant>
      <vt:variant>
        <vt:lpwstr>_Toc45630806</vt:lpwstr>
      </vt:variant>
      <vt:variant>
        <vt:i4>1835058</vt:i4>
      </vt:variant>
      <vt:variant>
        <vt:i4>107</vt:i4>
      </vt:variant>
      <vt:variant>
        <vt:i4>0</vt:i4>
      </vt:variant>
      <vt:variant>
        <vt:i4>5</vt:i4>
      </vt:variant>
      <vt:variant>
        <vt:lpwstr/>
      </vt:variant>
      <vt:variant>
        <vt:lpwstr>_Toc45630805</vt:lpwstr>
      </vt:variant>
      <vt:variant>
        <vt:i4>1900594</vt:i4>
      </vt:variant>
      <vt:variant>
        <vt:i4>101</vt:i4>
      </vt:variant>
      <vt:variant>
        <vt:i4>0</vt:i4>
      </vt:variant>
      <vt:variant>
        <vt:i4>5</vt:i4>
      </vt:variant>
      <vt:variant>
        <vt:lpwstr/>
      </vt:variant>
      <vt:variant>
        <vt:lpwstr>_Toc45630804</vt:lpwstr>
      </vt:variant>
      <vt:variant>
        <vt:i4>1703986</vt:i4>
      </vt:variant>
      <vt:variant>
        <vt:i4>95</vt:i4>
      </vt:variant>
      <vt:variant>
        <vt:i4>0</vt:i4>
      </vt:variant>
      <vt:variant>
        <vt:i4>5</vt:i4>
      </vt:variant>
      <vt:variant>
        <vt:lpwstr/>
      </vt:variant>
      <vt:variant>
        <vt:lpwstr>_Toc45630803</vt:lpwstr>
      </vt:variant>
      <vt:variant>
        <vt:i4>1769522</vt:i4>
      </vt:variant>
      <vt:variant>
        <vt:i4>89</vt:i4>
      </vt:variant>
      <vt:variant>
        <vt:i4>0</vt:i4>
      </vt:variant>
      <vt:variant>
        <vt:i4>5</vt:i4>
      </vt:variant>
      <vt:variant>
        <vt:lpwstr/>
      </vt:variant>
      <vt:variant>
        <vt:lpwstr>_Toc45630802</vt:lpwstr>
      </vt:variant>
      <vt:variant>
        <vt:i4>1572914</vt:i4>
      </vt:variant>
      <vt:variant>
        <vt:i4>83</vt:i4>
      </vt:variant>
      <vt:variant>
        <vt:i4>0</vt:i4>
      </vt:variant>
      <vt:variant>
        <vt:i4>5</vt:i4>
      </vt:variant>
      <vt:variant>
        <vt:lpwstr/>
      </vt:variant>
      <vt:variant>
        <vt:lpwstr>_Toc45630801</vt:lpwstr>
      </vt:variant>
      <vt:variant>
        <vt:i4>1638450</vt:i4>
      </vt:variant>
      <vt:variant>
        <vt:i4>77</vt:i4>
      </vt:variant>
      <vt:variant>
        <vt:i4>0</vt:i4>
      </vt:variant>
      <vt:variant>
        <vt:i4>5</vt:i4>
      </vt:variant>
      <vt:variant>
        <vt:lpwstr/>
      </vt:variant>
      <vt:variant>
        <vt:lpwstr>_Toc45630800</vt:lpwstr>
      </vt:variant>
      <vt:variant>
        <vt:i4>2031675</vt:i4>
      </vt:variant>
      <vt:variant>
        <vt:i4>71</vt:i4>
      </vt:variant>
      <vt:variant>
        <vt:i4>0</vt:i4>
      </vt:variant>
      <vt:variant>
        <vt:i4>5</vt:i4>
      </vt:variant>
      <vt:variant>
        <vt:lpwstr/>
      </vt:variant>
      <vt:variant>
        <vt:lpwstr>_Toc45630799</vt:lpwstr>
      </vt:variant>
      <vt:variant>
        <vt:i4>1966139</vt:i4>
      </vt:variant>
      <vt:variant>
        <vt:i4>65</vt:i4>
      </vt:variant>
      <vt:variant>
        <vt:i4>0</vt:i4>
      </vt:variant>
      <vt:variant>
        <vt:i4>5</vt:i4>
      </vt:variant>
      <vt:variant>
        <vt:lpwstr/>
      </vt:variant>
      <vt:variant>
        <vt:lpwstr>_Toc45630798</vt:lpwstr>
      </vt:variant>
      <vt:variant>
        <vt:i4>1114171</vt:i4>
      </vt:variant>
      <vt:variant>
        <vt:i4>59</vt:i4>
      </vt:variant>
      <vt:variant>
        <vt:i4>0</vt:i4>
      </vt:variant>
      <vt:variant>
        <vt:i4>5</vt:i4>
      </vt:variant>
      <vt:variant>
        <vt:lpwstr/>
      </vt:variant>
      <vt:variant>
        <vt:lpwstr>_Toc45630797</vt:lpwstr>
      </vt:variant>
      <vt:variant>
        <vt:i4>1048635</vt:i4>
      </vt:variant>
      <vt:variant>
        <vt:i4>53</vt:i4>
      </vt:variant>
      <vt:variant>
        <vt:i4>0</vt:i4>
      </vt:variant>
      <vt:variant>
        <vt:i4>5</vt:i4>
      </vt:variant>
      <vt:variant>
        <vt:lpwstr/>
      </vt:variant>
      <vt:variant>
        <vt:lpwstr>_Toc45630796</vt:lpwstr>
      </vt:variant>
      <vt:variant>
        <vt:i4>1245243</vt:i4>
      </vt:variant>
      <vt:variant>
        <vt:i4>47</vt:i4>
      </vt:variant>
      <vt:variant>
        <vt:i4>0</vt:i4>
      </vt:variant>
      <vt:variant>
        <vt:i4>5</vt:i4>
      </vt:variant>
      <vt:variant>
        <vt:lpwstr/>
      </vt:variant>
      <vt:variant>
        <vt:lpwstr>_Toc45630795</vt:lpwstr>
      </vt:variant>
      <vt:variant>
        <vt:i4>1179707</vt:i4>
      </vt:variant>
      <vt:variant>
        <vt:i4>41</vt:i4>
      </vt:variant>
      <vt:variant>
        <vt:i4>0</vt:i4>
      </vt:variant>
      <vt:variant>
        <vt:i4>5</vt:i4>
      </vt:variant>
      <vt:variant>
        <vt:lpwstr/>
      </vt:variant>
      <vt:variant>
        <vt:lpwstr>_Toc45630794</vt:lpwstr>
      </vt:variant>
      <vt:variant>
        <vt:i4>1376315</vt:i4>
      </vt:variant>
      <vt:variant>
        <vt:i4>35</vt:i4>
      </vt:variant>
      <vt:variant>
        <vt:i4>0</vt:i4>
      </vt:variant>
      <vt:variant>
        <vt:i4>5</vt:i4>
      </vt:variant>
      <vt:variant>
        <vt:lpwstr/>
      </vt:variant>
      <vt:variant>
        <vt:lpwstr>_Toc45630793</vt:lpwstr>
      </vt:variant>
      <vt:variant>
        <vt:i4>1310779</vt:i4>
      </vt:variant>
      <vt:variant>
        <vt:i4>29</vt:i4>
      </vt:variant>
      <vt:variant>
        <vt:i4>0</vt:i4>
      </vt:variant>
      <vt:variant>
        <vt:i4>5</vt:i4>
      </vt:variant>
      <vt:variant>
        <vt:lpwstr/>
      </vt:variant>
      <vt:variant>
        <vt:lpwstr>_Toc45630792</vt:lpwstr>
      </vt:variant>
      <vt:variant>
        <vt:i4>1507387</vt:i4>
      </vt:variant>
      <vt:variant>
        <vt:i4>23</vt:i4>
      </vt:variant>
      <vt:variant>
        <vt:i4>0</vt:i4>
      </vt:variant>
      <vt:variant>
        <vt:i4>5</vt:i4>
      </vt:variant>
      <vt:variant>
        <vt:lpwstr/>
      </vt:variant>
      <vt:variant>
        <vt:lpwstr>_Toc45630791</vt:lpwstr>
      </vt:variant>
      <vt:variant>
        <vt:i4>1441851</vt:i4>
      </vt:variant>
      <vt:variant>
        <vt:i4>17</vt:i4>
      </vt:variant>
      <vt:variant>
        <vt:i4>0</vt:i4>
      </vt:variant>
      <vt:variant>
        <vt:i4>5</vt:i4>
      </vt:variant>
      <vt:variant>
        <vt:lpwstr/>
      </vt:variant>
      <vt:variant>
        <vt:lpwstr>_Toc45630790</vt:lpwstr>
      </vt:variant>
      <vt:variant>
        <vt:i4>2031674</vt:i4>
      </vt:variant>
      <vt:variant>
        <vt:i4>11</vt:i4>
      </vt:variant>
      <vt:variant>
        <vt:i4>0</vt:i4>
      </vt:variant>
      <vt:variant>
        <vt:i4>5</vt:i4>
      </vt:variant>
      <vt:variant>
        <vt:lpwstr/>
      </vt:variant>
      <vt:variant>
        <vt:lpwstr>_Toc45630789</vt:lpwstr>
      </vt:variant>
      <vt:variant>
        <vt:i4>1966138</vt:i4>
      </vt:variant>
      <vt:variant>
        <vt:i4>5</vt:i4>
      </vt:variant>
      <vt:variant>
        <vt:i4>0</vt:i4>
      </vt:variant>
      <vt:variant>
        <vt:i4>5</vt:i4>
      </vt:variant>
      <vt:variant>
        <vt:lpwstr/>
      </vt:variant>
      <vt:variant>
        <vt:lpwstr>_Toc45630788</vt:lpwstr>
      </vt:variant>
      <vt:variant>
        <vt:i4>262237</vt:i4>
      </vt:variant>
      <vt:variant>
        <vt:i4>0</vt:i4>
      </vt:variant>
      <vt:variant>
        <vt:i4>0</vt:i4>
      </vt:variant>
      <vt:variant>
        <vt:i4>5</vt:i4>
      </vt:variant>
      <vt:variant>
        <vt:lpwstr>https://support.office.com/en-us/article/Remove-tracked-changes-and-comments-1D732141-D3EF-4210-8371-DC7D5B9DACC7</vt:lpwstr>
      </vt:variant>
      <vt:variant>
        <vt:lpwstr/>
      </vt:variant>
      <vt:variant>
        <vt:i4>3080225</vt:i4>
      </vt:variant>
      <vt:variant>
        <vt:i4>84</vt:i4>
      </vt:variant>
      <vt:variant>
        <vt:i4>0</vt:i4>
      </vt:variant>
      <vt:variant>
        <vt:i4>5</vt:i4>
      </vt:variant>
      <vt:variant>
        <vt:lpwstr>https://ncu.libguides.com/APAStyle</vt:lpwstr>
      </vt:variant>
      <vt:variant>
        <vt:lpwstr/>
      </vt:variant>
      <vt:variant>
        <vt:i4>2752555</vt:i4>
      </vt:variant>
      <vt:variant>
        <vt:i4>81</vt:i4>
      </vt:variant>
      <vt:variant>
        <vt:i4>0</vt:i4>
      </vt:variant>
      <vt:variant>
        <vt:i4>5</vt:i4>
      </vt:variant>
      <vt:variant>
        <vt:lpwstr>https://academicwriter-apa-org.proxy1.ncu.edu/</vt:lpwstr>
      </vt:variant>
      <vt:variant>
        <vt:lpwstr/>
      </vt:variant>
      <vt:variant>
        <vt:i4>5701638</vt:i4>
      </vt:variant>
      <vt:variant>
        <vt:i4>78</vt:i4>
      </vt:variant>
      <vt:variant>
        <vt:i4>0</vt:i4>
      </vt:variant>
      <vt:variant>
        <vt:i4>5</vt:i4>
      </vt:variant>
      <vt:variant>
        <vt:lpwstr>https://ncu.libguides.com/learnasc/groupsessions</vt:lpwstr>
      </vt:variant>
      <vt:variant>
        <vt:lpwstr/>
      </vt:variant>
      <vt:variant>
        <vt:i4>2556026</vt:i4>
      </vt:variant>
      <vt:variant>
        <vt:i4>75</vt:i4>
      </vt:variant>
      <vt:variant>
        <vt:i4>0</vt:i4>
      </vt:variant>
      <vt:variant>
        <vt:i4>5</vt:i4>
      </vt:variant>
      <vt:variant>
        <vt:lpwstr>https://www.hhs.gov/ohrp/regulations-and-policy/belmont-report/</vt:lpwstr>
      </vt:variant>
      <vt:variant>
        <vt:lpwstr/>
      </vt:variant>
      <vt:variant>
        <vt:i4>5505039</vt:i4>
      </vt:variant>
      <vt:variant>
        <vt:i4>72</vt:i4>
      </vt:variant>
      <vt:variant>
        <vt:i4>0</vt:i4>
      </vt:variant>
      <vt:variant>
        <vt:i4>5</vt:i4>
      </vt:variant>
      <vt:variant>
        <vt:lpwstr>http://iisit.org/Vol6/IISITv6p323-337Ellis663.pdf</vt:lpwstr>
      </vt:variant>
      <vt:variant>
        <vt:lpwstr/>
      </vt:variant>
      <vt:variant>
        <vt:i4>5701638</vt:i4>
      </vt:variant>
      <vt:variant>
        <vt:i4>69</vt:i4>
      </vt:variant>
      <vt:variant>
        <vt:i4>0</vt:i4>
      </vt:variant>
      <vt:variant>
        <vt:i4>5</vt:i4>
      </vt:variant>
      <vt:variant>
        <vt:lpwstr>https://ncu.libguides.com/learnasc/groupsessions</vt:lpwstr>
      </vt:variant>
      <vt:variant>
        <vt:lpwstr/>
      </vt:variant>
      <vt:variant>
        <vt:i4>6750263</vt:i4>
      </vt:variant>
      <vt:variant>
        <vt:i4>66</vt:i4>
      </vt:variant>
      <vt:variant>
        <vt:i4>0</vt:i4>
      </vt:variant>
      <vt:variant>
        <vt:i4>5</vt:i4>
      </vt:variant>
      <vt:variant>
        <vt:lpwstr>https://ncu.libguides.com/irb/home</vt:lpwstr>
      </vt:variant>
      <vt:variant>
        <vt:lpwstr/>
      </vt:variant>
      <vt:variant>
        <vt:i4>5701638</vt:i4>
      </vt:variant>
      <vt:variant>
        <vt:i4>63</vt:i4>
      </vt:variant>
      <vt:variant>
        <vt:i4>0</vt:i4>
      </vt:variant>
      <vt:variant>
        <vt:i4>5</vt:i4>
      </vt:variant>
      <vt:variant>
        <vt:lpwstr>https://ncu.libguides.com/learnasc/groupsessions</vt:lpwstr>
      </vt:variant>
      <vt:variant>
        <vt:lpwstr/>
      </vt:variant>
      <vt:variant>
        <vt:i4>4784154</vt:i4>
      </vt:variant>
      <vt:variant>
        <vt:i4>60</vt:i4>
      </vt:variant>
      <vt:variant>
        <vt:i4>0</vt:i4>
      </vt:variant>
      <vt:variant>
        <vt:i4>5</vt:i4>
      </vt:variant>
      <vt:variant>
        <vt:lpwstr>https://ncu.libguides.com/writingresources/synthesis</vt:lpwstr>
      </vt:variant>
      <vt:variant>
        <vt:lpwstr/>
      </vt:variant>
      <vt:variant>
        <vt:i4>6291508</vt:i4>
      </vt:variant>
      <vt:variant>
        <vt:i4>57</vt:i4>
      </vt:variant>
      <vt:variant>
        <vt:i4>0</vt:i4>
      </vt:variant>
      <vt:variant>
        <vt:i4>5</vt:i4>
      </vt:variant>
      <vt:variant>
        <vt:lpwstr>https://apastyle.apa.org/style-grammar-guidelines/paper-format/headings</vt:lpwstr>
      </vt:variant>
      <vt:variant>
        <vt:lpwstr/>
      </vt:variant>
      <vt:variant>
        <vt:i4>6291508</vt:i4>
      </vt:variant>
      <vt:variant>
        <vt:i4>54</vt:i4>
      </vt:variant>
      <vt:variant>
        <vt:i4>0</vt:i4>
      </vt:variant>
      <vt:variant>
        <vt:i4>5</vt:i4>
      </vt:variant>
      <vt:variant>
        <vt:lpwstr>https://apastyle.apa.org/style-grammar-guidelines/paper-format/headings</vt:lpwstr>
      </vt:variant>
      <vt:variant>
        <vt:lpwstr/>
      </vt:variant>
      <vt:variant>
        <vt:i4>5701638</vt:i4>
      </vt:variant>
      <vt:variant>
        <vt:i4>51</vt:i4>
      </vt:variant>
      <vt:variant>
        <vt:i4>0</vt:i4>
      </vt:variant>
      <vt:variant>
        <vt:i4>5</vt:i4>
      </vt:variant>
      <vt:variant>
        <vt:lpwstr>https://ncu.libguides.com/learnasc/groupsessions</vt:lpwstr>
      </vt:variant>
      <vt:variant>
        <vt:lpwstr/>
      </vt:variant>
      <vt:variant>
        <vt:i4>6291508</vt:i4>
      </vt:variant>
      <vt:variant>
        <vt:i4>48</vt:i4>
      </vt:variant>
      <vt:variant>
        <vt:i4>0</vt:i4>
      </vt:variant>
      <vt:variant>
        <vt:i4>5</vt:i4>
      </vt:variant>
      <vt:variant>
        <vt:lpwstr>https://apastyle.apa.org/style-grammar-guidelines/paper-format/headings</vt:lpwstr>
      </vt:variant>
      <vt:variant>
        <vt:lpwstr/>
      </vt:variant>
      <vt:variant>
        <vt:i4>5701638</vt:i4>
      </vt:variant>
      <vt:variant>
        <vt:i4>45</vt:i4>
      </vt:variant>
      <vt:variant>
        <vt:i4>0</vt:i4>
      </vt:variant>
      <vt:variant>
        <vt:i4>5</vt:i4>
      </vt:variant>
      <vt:variant>
        <vt:lpwstr>https://ncu.libguides.com/learnasc/groupsessions</vt:lpwstr>
      </vt:variant>
      <vt:variant>
        <vt:lpwstr/>
      </vt:variant>
      <vt:variant>
        <vt:i4>5701638</vt:i4>
      </vt:variant>
      <vt:variant>
        <vt:i4>42</vt:i4>
      </vt:variant>
      <vt:variant>
        <vt:i4>0</vt:i4>
      </vt:variant>
      <vt:variant>
        <vt:i4>5</vt:i4>
      </vt:variant>
      <vt:variant>
        <vt:lpwstr>https://ncu.libguides.com/learnasc/groupsessions</vt:lpwstr>
      </vt:variant>
      <vt:variant>
        <vt:lpwstr/>
      </vt:variant>
      <vt:variant>
        <vt:i4>6291576</vt:i4>
      </vt:variant>
      <vt:variant>
        <vt:i4>39</vt:i4>
      </vt:variant>
      <vt:variant>
        <vt:i4>0</vt:i4>
      </vt:variant>
      <vt:variant>
        <vt:i4>5</vt:i4>
      </vt:variant>
      <vt:variant>
        <vt:lpwstr>http://library.ncu.edu/dw/index/292</vt:lpwstr>
      </vt:variant>
      <vt:variant>
        <vt:lpwstr/>
      </vt:variant>
      <vt:variant>
        <vt:i4>5242946</vt:i4>
      </vt:variant>
      <vt:variant>
        <vt:i4>36</vt:i4>
      </vt:variant>
      <vt:variant>
        <vt:i4>0</vt:i4>
      </vt:variant>
      <vt:variant>
        <vt:i4>5</vt:i4>
      </vt:variant>
      <vt:variant>
        <vt:lpwstr>https://www.youtube.com/watch?v=w4bFesEvYPM&amp;feature=youtu.be</vt:lpwstr>
      </vt:variant>
      <vt:variant>
        <vt:lpwstr/>
      </vt:variant>
      <vt:variant>
        <vt:i4>5701638</vt:i4>
      </vt:variant>
      <vt:variant>
        <vt:i4>33</vt:i4>
      </vt:variant>
      <vt:variant>
        <vt:i4>0</vt:i4>
      </vt:variant>
      <vt:variant>
        <vt:i4>5</vt:i4>
      </vt:variant>
      <vt:variant>
        <vt:lpwstr>https://ncu.libguides.com/learnasc/groupsessions</vt:lpwstr>
      </vt:variant>
      <vt:variant>
        <vt:lpwstr/>
      </vt:variant>
      <vt:variant>
        <vt:i4>7274535</vt:i4>
      </vt:variant>
      <vt:variant>
        <vt:i4>30</vt:i4>
      </vt:variant>
      <vt:variant>
        <vt:i4>0</vt:i4>
      </vt:variant>
      <vt:variant>
        <vt:i4>5</vt:i4>
      </vt:variant>
      <vt:variant>
        <vt:lpwstr>https://ncu.libguides.com/editing/proofread</vt:lpwstr>
      </vt:variant>
      <vt:variant>
        <vt:lpwstr/>
      </vt:variant>
      <vt:variant>
        <vt:i4>2949239</vt:i4>
      </vt:variant>
      <vt:variant>
        <vt:i4>27</vt:i4>
      </vt:variant>
      <vt:variant>
        <vt:i4>0</vt:i4>
      </vt:variant>
      <vt:variant>
        <vt:i4>5</vt:i4>
      </vt:variant>
      <vt:variant>
        <vt:lpwstr>https://screencast-o-matic.com/u/hMXh/tablesandfigures</vt:lpwstr>
      </vt:variant>
      <vt:variant>
        <vt:lpwstr/>
      </vt:variant>
      <vt:variant>
        <vt:i4>6291578</vt:i4>
      </vt:variant>
      <vt:variant>
        <vt:i4>24</vt:i4>
      </vt:variant>
      <vt:variant>
        <vt:i4>0</vt:i4>
      </vt:variant>
      <vt:variant>
        <vt:i4>5</vt:i4>
      </vt:variant>
      <vt:variant>
        <vt:lpwstr>https://support.office.com/en-us/article/Create-a-table-of-figures-C5EA59C5-487C-4FB2-BD48-E34DD57F0EC1</vt:lpwstr>
      </vt:variant>
      <vt:variant>
        <vt:lpwstr/>
      </vt:variant>
      <vt:variant>
        <vt:i4>2949239</vt:i4>
      </vt:variant>
      <vt:variant>
        <vt:i4>21</vt:i4>
      </vt:variant>
      <vt:variant>
        <vt:i4>0</vt:i4>
      </vt:variant>
      <vt:variant>
        <vt:i4>5</vt:i4>
      </vt:variant>
      <vt:variant>
        <vt:lpwstr>https://screencast-o-matic.com/u/hMXh/tablesandfigures</vt:lpwstr>
      </vt:variant>
      <vt:variant>
        <vt:lpwstr/>
      </vt:variant>
      <vt:variant>
        <vt:i4>6291578</vt:i4>
      </vt:variant>
      <vt:variant>
        <vt:i4>18</vt:i4>
      </vt:variant>
      <vt:variant>
        <vt:i4>0</vt:i4>
      </vt:variant>
      <vt:variant>
        <vt:i4>5</vt:i4>
      </vt:variant>
      <vt:variant>
        <vt:lpwstr>https://support.office.com/en-us/article/Create-a-table-of-figures-C5EA59C5-487C-4FB2-BD48-E34DD57F0EC1</vt:lpwstr>
      </vt:variant>
      <vt:variant>
        <vt:lpwstr/>
      </vt:variant>
      <vt:variant>
        <vt:i4>7274535</vt:i4>
      </vt:variant>
      <vt:variant>
        <vt:i4>15</vt:i4>
      </vt:variant>
      <vt:variant>
        <vt:i4>0</vt:i4>
      </vt:variant>
      <vt:variant>
        <vt:i4>5</vt:i4>
      </vt:variant>
      <vt:variant>
        <vt:lpwstr>https://ncu.libguides.com/editing/proofread</vt:lpwstr>
      </vt:variant>
      <vt:variant>
        <vt:lpwstr/>
      </vt:variant>
      <vt:variant>
        <vt:i4>7274535</vt:i4>
      </vt:variant>
      <vt:variant>
        <vt:i4>12</vt:i4>
      </vt:variant>
      <vt:variant>
        <vt:i4>0</vt:i4>
      </vt:variant>
      <vt:variant>
        <vt:i4>5</vt:i4>
      </vt:variant>
      <vt:variant>
        <vt:lpwstr>https://ncu.libguides.com/editing/proofread</vt:lpwstr>
      </vt:variant>
      <vt:variant>
        <vt:lpwstr/>
      </vt:variant>
      <vt:variant>
        <vt:i4>4456513</vt:i4>
      </vt:variant>
      <vt:variant>
        <vt:i4>9</vt:i4>
      </vt:variant>
      <vt:variant>
        <vt:i4>0</vt:i4>
      </vt:variant>
      <vt:variant>
        <vt:i4>5</vt:i4>
      </vt:variant>
      <vt:variant>
        <vt:lpwstr>https://support.microsoft.com/en-us/office/update-a-table-of-contents-6c727329-d8fd-44fe-83b7-fa7fe3d8ac7a?redirectSourcePath=%252fen-us%252farticle%252fUpdate-a-table-of-contents-4d06493d-53da-4734-aea2-894b7f256bdc&amp;ui=en-US&amp;rs=en-001&amp;ad=US</vt:lpwstr>
      </vt:variant>
      <vt:variant>
        <vt:lpwstr/>
      </vt:variant>
      <vt:variant>
        <vt:i4>4325448</vt:i4>
      </vt:variant>
      <vt:variant>
        <vt:i4>6</vt:i4>
      </vt:variant>
      <vt:variant>
        <vt:i4>0</vt:i4>
      </vt:variant>
      <vt:variant>
        <vt:i4>5</vt:i4>
      </vt:variant>
      <vt:variant>
        <vt:lpwstr>https://support.office.com/en-us/article/Update-a-table-of-contents-4d06493d-53da-4734-aea2-894b7f256bdc</vt:lpwstr>
      </vt:variant>
      <vt:variant>
        <vt:lpwstr/>
      </vt:variant>
      <vt:variant>
        <vt:i4>4390918</vt:i4>
      </vt:variant>
      <vt:variant>
        <vt:i4>3</vt:i4>
      </vt:variant>
      <vt:variant>
        <vt:i4>0</vt:i4>
      </vt:variant>
      <vt:variant>
        <vt:i4>5</vt:i4>
      </vt:variant>
      <vt:variant>
        <vt:lpwstr>https://support.office.com/en-us/article/Create-a-table-of-contents-in-Word-882e8564-0edb-435e-84b5-1d8552ccf0c0</vt:lpwstr>
      </vt:variant>
      <vt:variant>
        <vt:lpwstr/>
      </vt:variant>
      <vt:variant>
        <vt:i4>8060979</vt:i4>
      </vt:variant>
      <vt:variant>
        <vt:i4>0</vt:i4>
      </vt:variant>
      <vt:variant>
        <vt:i4>0</vt:i4>
      </vt:variant>
      <vt:variant>
        <vt:i4>5</vt:i4>
      </vt:variant>
      <vt:variant>
        <vt:lpwstr>https://ncu.libguides.com/researchprocess/scholarlyjournals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Kitchen</dc:creator>
  <cp:keywords/>
  <dc:description/>
  <cp:lastModifiedBy>Nate Bachmeier [AWS-SA]</cp:lastModifiedBy>
  <cp:revision>63</cp:revision>
  <dcterms:created xsi:type="dcterms:W3CDTF">2023-05-13T15:44:00Z</dcterms:created>
  <dcterms:modified xsi:type="dcterms:W3CDTF">2023-05-15T20:41:00Z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0x01010008D9B617F03A5A4CA65E779579E6BE59</vt:lpwstr>
  </property>
  <property fmtid="{D5CDD505-2E9C-101B-9397-08002B2CF9AE}" pid="3" name="_dlc_DocIdItemGuid">
    <vt:lpwstr>2f84cdc9-fb73-49f0-af1e-0dfc4d83258b</vt:lpwstr>
  </property>
</Properties>
</file>